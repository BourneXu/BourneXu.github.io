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 w:line="240" w:lineRule="auto"/>
        <w:jc w:val="center"/>
        <w:outlineLvl w:val="0"/>
        <w:rPr>
          <w:rFonts w:ascii="Times New Roman" w:hAnsi="Times New Roman"/>
          <w:b/>
          <w:smallCaps/>
          <w:sz w:val="32"/>
          <w:szCs w:val="24"/>
          <w:lang w:val="en-US" w:eastAsia="zh-CN"/>
        </w:rPr>
      </w:pPr>
      <w:commentRangeStart w:id="0"/>
      <w:commentRangeStart w:id="1"/>
      <w:commentRangeStart w:id="2"/>
      <w:commentRangeStart w:id="3"/>
      <w:r>
        <w:rPr>
          <w:rFonts w:ascii="Times New Roman" w:hAnsi="Times New Roman"/>
          <w:b/>
          <w:smallCaps/>
          <w:sz w:val="32"/>
          <w:szCs w:val="24"/>
          <w:lang w:val="en-US"/>
        </w:rPr>
        <w:t>CHAO XU</w:t>
      </w:r>
      <w:commentRangeEnd w:id="0"/>
      <w:r>
        <w:rPr>
          <w:rStyle w:val="11"/>
        </w:rPr>
        <w:commentReference w:id="0"/>
      </w:r>
      <w:commentRangeEnd w:id="1"/>
      <w:r>
        <w:rPr>
          <w:rStyle w:val="11"/>
        </w:rPr>
        <w:commentReference w:id="1"/>
      </w:r>
      <w:commentRangeEnd w:id="2"/>
      <w:r>
        <w:rPr>
          <w:rStyle w:val="11"/>
        </w:rPr>
        <w:commentReference w:id="2"/>
      </w:r>
    </w:p>
    <w:p>
      <w:pPr>
        <w:spacing w:after="10" w:line="240" w:lineRule="auto"/>
        <w:jc w:val="center"/>
        <w:outlineLvl w:val="0"/>
        <w:rPr>
          <w:del w:id="0" w:author="Lewis Hamilton" w:date="2017-11-25T14:13:00Z"/>
          <w:rFonts w:ascii="Times New Roman" w:hAnsi="Times New Roman"/>
          <w:sz w:val="20"/>
          <w:szCs w:val="20"/>
          <w:lang w:val="en-US"/>
        </w:rPr>
      </w:pPr>
      <w:del w:id="1" w:author="Lewis Hamilton" w:date="2017-11-25T14:13:00Z">
        <w:r>
          <w:rPr>
            <w:rFonts w:ascii="Times New Roman" w:hAnsi="Times New Roman"/>
            <w:sz w:val="20"/>
            <w:szCs w:val="20"/>
            <w:lang w:val="en-US"/>
          </w:rPr>
          <w:delText>Mobile Systems and Networking Group</w:delText>
        </w:r>
      </w:del>
    </w:p>
    <w:p>
      <w:pPr>
        <w:spacing w:after="10" w:line="240" w:lineRule="auto"/>
        <w:jc w:val="center"/>
        <w:outlineLvl w:val="0"/>
        <w:rPr>
          <w:del w:id="2" w:author="Lewis Hamilton" w:date="2017-11-25T14:13:00Z"/>
          <w:rFonts w:ascii="Times New Roman" w:hAnsi="Times New Roman"/>
          <w:sz w:val="20"/>
          <w:szCs w:val="20"/>
          <w:lang w:val="en-US"/>
        </w:rPr>
      </w:pPr>
      <w:del w:id="3" w:author="Lewis Hamilton" w:date="2017-11-25T14:13:00Z">
        <w:r>
          <w:rPr>
            <w:rFonts w:ascii="Times New Roman" w:hAnsi="Times New Roman"/>
            <w:sz w:val="20"/>
            <w:szCs w:val="20"/>
            <w:lang w:val="en-US"/>
          </w:rPr>
          <w:delText>School of Computer Science, Fudan University, P.R. China</w:delText>
        </w:r>
      </w:del>
    </w:p>
    <w:p>
      <w:pPr>
        <w:spacing w:after="10" w:line="240" w:lineRule="auto"/>
        <w:jc w:val="center"/>
        <w:outlineLvl w:val="0"/>
        <w:rPr>
          <w:rFonts w:ascii="Times New Roman" w:hAnsi="Times New Roman"/>
          <w:sz w:val="20"/>
          <w:szCs w:val="20"/>
          <w:lang w:val="en-US"/>
        </w:rPr>
      </w:pPr>
      <w:del w:id="4" w:author="Lewis Hamilton" w:date="2017-11-25T14:13:00Z">
        <w:r>
          <w:rPr>
            <w:rFonts w:ascii="Times New Roman" w:hAnsi="Times New Roman"/>
            <w:sz w:val="20"/>
            <w:szCs w:val="20"/>
            <w:lang w:val="en-US"/>
          </w:rPr>
          <w:delText xml:space="preserve"> </w:delText>
        </w:r>
      </w:del>
      <w:del w:id="5" w:author="Lewis Hamilton" w:date="2017-11-25T14:36:00Z">
        <w:r>
          <w:rPr>
            <w:rFonts w:ascii="Times New Roman" w:hAnsi="Times New Roman"/>
            <w:sz w:val="20"/>
            <w:szCs w:val="20"/>
            <w:lang w:val="en-US"/>
          </w:rPr>
          <w:delText>(</w:delText>
        </w:r>
      </w:del>
      <w:ins w:id="6" w:author="Lewis Hamilton" w:date="2017-11-25T14:35:00Z">
        <w:r>
          <w:rPr>
            <w:rFonts w:ascii="Times New Roman" w:hAnsi="Times New Roman"/>
            <w:sz w:val="20"/>
            <w:szCs w:val="20"/>
            <w:lang w:val="en-US"/>
          </w:rPr>
          <w:t>+</w:t>
        </w:r>
      </w:ins>
      <w:ins w:id="7" w:author="xu chao" w:date="2018-08-19T14:07:00Z">
        <w:r>
          <w:rPr>
            <w:rFonts w:hint="eastAsia" w:ascii="Times New Roman" w:hAnsi="Times New Roman"/>
            <w:sz w:val="20"/>
            <w:szCs w:val="20"/>
            <w:lang w:val="en-US"/>
          </w:rPr>
          <w:t>1 5402354084</w:t>
        </w:r>
      </w:ins>
      <w:del w:id="8" w:author="xu chao" w:date="2018-08-19T14:07:00Z">
        <w:r>
          <w:rPr>
            <w:rFonts w:ascii="Times New Roman" w:hAnsi="Times New Roman"/>
            <w:sz w:val="20"/>
            <w:szCs w:val="20"/>
            <w:lang w:val="en-US"/>
          </w:rPr>
          <w:delText>86</w:delText>
        </w:r>
      </w:del>
      <w:del w:id="9" w:author="Lewis Hamilton" w:date="2017-11-25T14:36:00Z">
        <w:r>
          <w:rPr>
            <w:rFonts w:ascii="Times New Roman" w:hAnsi="Times New Roman"/>
            <w:sz w:val="20"/>
            <w:szCs w:val="20"/>
            <w:lang w:val="en-US"/>
          </w:rPr>
          <w:delText>)</w:delText>
        </w:r>
      </w:del>
      <w:ins w:id="10" w:author="xu chao" w:date="2018-08-19T14:07:00Z">
        <w:r>
          <w:rPr>
            <w:rFonts w:hint="eastAsia" w:ascii="Times New Roman" w:hAnsi="Times New Roman"/>
            <w:sz w:val="20"/>
            <w:szCs w:val="20"/>
            <w:lang w:val="en-US"/>
          </w:rPr>
          <w:t xml:space="preserve"> </w:t>
        </w:r>
      </w:ins>
      <w:del w:id="11" w:author="xu chao" w:date="2018-08-19T14:07:00Z">
        <w:r>
          <w:rPr>
            <w:rFonts w:ascii="Times New Roman" w:hAnsi="Times New Roman"/>
            <w:sz w:val="20"/>
            <w:szCs w:val="20"/>
            <w:lang w:val="en-US"/>
          </w:rPr>
          <w:delText xml:space="preserve"> 183</w:delText>
        </w:r>
      </w:del>
      <w:del w:id="12" w:author="xu chao" w:date="2018-08-19T14:07:00Z">
        <w:r>
          <w:rPr>
            <w:rFonts w:hint="eastAsia" w:ascii="Times New Roman" w:hAnsi="Times New Roman"/>
            <w:sz w:val="20"/>
            <w:szCs w:val="20"/>
            <w:lang w:val="en-US"/>
          </w:rPr>
          <w:delText xml:space="preserve"> </w:delText>
        </w:r>
      </w:del>
      <w:del w:id="13" w:author="xu chao" w:date="2018-08-19T14:07:00Z">
        <w:r>
          <w:rPr>
            <w:rFonts w:ascii="Times New Roman" w:hAnsi="Times New Roman"/>
            <w:sz w:val="20"/>
            <w:szCs w:val="20"/>
            <w:lang w:val="en-US"/>
          </w:rPr>
          <w:delText>2171</w:delText>
        </w:r>
      </w:del>
      <w:del w:id="14" w:author="xu chao" w:date="2018-08-19T14:07:00Z">
        <w:r>
          <w:rPr>
            <w:rFonts w:hint="eastAsia" w:ascii="Times New Roman" w:hAnsi="Times New Roman"/>
            <w:sz w:val="20"/>
            <w:szCs w:val="20"/>
            <w:lang w:val="en-US"/>
          </w:rPr>
          <w:delText xml:space="preserve"> </w:delText>
        </w:r>
      </w:del>
      <w:del w:id="15" w:author="xu chao" w:date="2018-08-19T14:07:00Z">
        <w:r>
          <w:rPr>
            <w:rFonts w:ascii="Times New Roman" w:hAnsi="Times New Roman"/>
            <w:sz w:val="20"/>
            <w:szCs w:val="20"/>
            <w:lang w:val="en-US"/>
          </w:rPr>
          <w:delText>6916</w:delText>
        </w:r>
      </w:del>
      <w:r>
        <w:rPr>
          <w:rFonts w:ascii="Times New Roman" w:hAnsi="Times New Roman"/>
          <w:sz w:val="20"/>
          <w:szCs w:val="20"/>
          <w:lang w:val="en-US"/>
        </w:rPr>
        <w:t xml:space="preserve"> </w:t>
      </w:r>
      <w:r>
        <w:rPr>
          <w:rFonts w:ascii="Helvetica" w:hAnsi="Helvetica" w:eastAsia="Helvetica" w:cs="Helvetica"/>
          <w:sz w:val="20"/>
          <w:szCs w:val="20"/>
          <w:lang w:val="en-US"/>
        </w:rPr>
        <w:t>·</w:t>
      </w:r>
      <w:r>
        <w:rPr>
          <w:rFonts w:ascii="Times New Roman" w:hAnsi="Times New Roman"/>
          <w:sz w:val="20"/>
          <w:szCs w:val="20"/>
          <w:lang w:val="en-US"/>
        </w:rPr>
        <w:t xml:space="preserve"> </w:t>
      </w:r>
      <w:r>
        <w:fldChar w:fldCharType="begin"/>
      </w:r>
      <w:r>
        <w:instrText xml:space="preserve"> HYPERLINK "mailto:chaoxu13@fudan.edu.cn.com" </w:instrText>
      </w:r>
      <w:r>
        <w:fldChar w:fldCharType="separate"/>
      </w:r>
      <w:r>
        <w:rPr>
          <w:rStyle w:val="14"/>
          <w:rFonts w:ascii="Times New Roman" w:hAnsi="Times New Roman"/>
          <w:sz w:val="20"/>
          <w:szCs w:val="20"/>
          <w:lang w:val="en-US"/>
        </w:rPr>
        <w:t>chaoxu1</w:t>
      </w:r>
      <w:ins w:id="16" w:author="xu chao" w:date="2018-08-19T14:07:00Z">
        <w:r>
          <w:rPr>
            <w:rStyle w:val="14"/>
            <w:rFonts w:hint="eastAsia" w:ascii="Times New Roman" w:hAnsi="Times New Roman"/>
            <w:sz w:val="20"/>
            <w:szCs w:val="20"/>
            <w:lang w:val="en-US"/>
          </w:rPr>
          <w:t>8@vt.edu</w:t>
        </w:r>
      </w:ins>
      <w:del w:id="17" w:author="xu chao" w:date="2018-08-19T14:07:00Z">
        <w:r>
          <w:rPr>
            <w:rStyle w:val="14"/>
            <w:rFonts w:ascii="Times New Roman" w:hAnsi="Times New Roman"/>
            <w:sz w:val="20"/>
            <w:szCs w:val="20"/>
            <w:lang w:val="en-US"/>
          </w:rPr>
          <w:delText>3@fudan.edu.cn</w:delText>
        </w:r>
      </w:del>
      <w:r>
        <w:rPr>
          <w:rStyle w:val="14"/>
          <w:rFonts w:ascii="Times New Roman" w:hAnsi="Times New Roman"/>
          <w:sz w:val="20"/>
          <w:szCs w:val="20"/>
          <w:lang w:val="en-US"/>
        </w:rPr>
        <w:fldChar w:fldCharType="end"/>
      </w:r>
      <w:del w:id="18" w:author="xu chao" w:date="2018-08-19T14:06:00Z">
        <w:r>
          <w:rPr>
            <w:rFonts w:ascii="Times New Roman" w:hAnsi="Times New Roman"/>
            <w:sz w:val="20"/>
            <w:szCs w:val="20"/>
            <w:lang w:val="en-US"/>
          </w:rPr>
          <w:delText xml:space="preserve"> </w:delText>
        </w:r>
        <w:commentRangeEnd w:id="3"/>
      </w:del>
      <w:del w:id="19" w:author="xu chao" w:date="2018-08-19T14:06:00Z">
        <w:r>
          <w:rPr>
            <w:rStyle w:val="11"/>
          </w:rPr>
          <w:commentReference w:id="3"/>
        </w:r>
      </w:del>
    </w:p>
    <w:p>
      <w:pPr>
        <w:pBdr>
          <w:bottom w:val="single" w:color="auto" w:sz="6" w:space="1"/>
        </w:pBdr>
        <w:spacing w:after="10" w:line="240" w:lineRule="auto"/>
        <w:outlineLvl w:val="0"/>
        <w:rPr>
          <w:rFonts w:ascii="Times New Roman" w:hAnsi="Times New Roman"/>
          <w:b/>
          <w:smallCaps/>
          <w:sz w:val="28"/>
          <w:szCs w:val="20"/>
          <w:lang w:val="en-US"/>
        </w:rPr>
      </w:pPr>
      <w:r>
        <w:rPr>
          <w:rFonts w:ascii="Times New Roman" w:hAnsi="Times New Roman"/>
          <w:b/>
          <w:smallCaps/>
          <w:sz w:val="28"/>
          <w:szCs w:val="20"/>
          <w:lang w:val="en-US"/>
        </w:rPr>
        <w:t>Education</w:t>
      </w:r>
    </w:p>
    <w:p>
      <w:pPr>
        <w:tabs>
          <w:tab w:val="right" w:pos="9720"/>
        </w:tabs>
        <w:spacing w:after="10" w:line="240" w:lineRule="auto"/>
        <w:rPr>
          <w:ins w:id="20" w:author="xu chao" w:date="2018-08-19T14:08:00Z"/>
          <w:rFonts w:ascii="Times New Roman" w:hAnsi="Times New Roman"/>
          <w:b/>
          <w:sz w:val="20"/>
          <w:szCs w:val="20"/>
          <w:lang w:val="en-US"/>
        </w:rPr>
      </w:pPr>
      <w:ins w:id="21" w:author="xu chao" w:date="2019-03-31T23:11:00Z">
        <w:r>
          <w:rPr>
            <w:rFonts w:ascii="Times New Roman" w:hAnsi="Times New Roman"/>
            <w:b/>
            <w:sz w:val="20"/>
            <w:szCs w:val="20"/>
            <w:lang w:val="en-US"/>
          </w:rPr>
          <w:t xml:space="preserve">Virginia </w:t>
        </w:r>
      </w:ins>
      <w:ins w:id="22" w:author="xu chao" w:date="2019-04-09T20:15:00Z">
        <w:r>
          <w:rPr>
            <w:rFonts w:hint="eastAsia" w:ascii="Times New Roman" w:hAnsi="Times New Roman"/>
            <w:b/>
            <w:sz w:val="20"/>
            <w:szCs w:val="20"/>
            <w:lang w:val="en-US" w:eastAsia="zh-CN"/>
          </w:rPr>
          <w:t>Tech</w:t>
        </w:r>
      </w:ins>
      <w:ins w:id="23" w:author="xu chao" w:date="2018-08-19T14:08:00Z">
        <w:r>
          <w:rPr>
            <w:rFonts w:ascii="Times New Roman" w:hAnsi="Times New Roman"/>
            <w:sz w:val="20"/>
            <w:szCs w:val="20"/>
            <w:lang w:val="en-US"/>
          </w:rPr>
          <w:tab/>
        </w:r>
      </w:ins>
      <w:ins w:id="24" w:author="xu chao" w:date="2018-08-19T14:08:00Z">
        <w:r>
          <w:rPr>
            <w:rFonts w:hint="eastAsia" w:ascii="Times New Roman" w:hAnsi="Times New Roman"/>
            <w:sz w:val="20"/>
            <w:szCs w:val="20"/>
            <w:lang w:val="en-US"/>
          </w:rPr>
          <w:t>Virginia</w:t>
        </w:r>
      </w:ins>
      <w:ins w:id="25" w:author="xu chao" w:date="2018-08-19T14:08:00Z">
        <w:r>
          <w:rPr>
            <w:rFonts w:ascii="Times New Roman" w:hAnsi="Times New Roman"/>
            <w:sz w:val="20"/>
            <w:szCs w:val="20"/>
            <w:lang w:val="en-US"/>
          </w:rPr>
          <w:t xml:space="preserve">, </w:t>
        </w:r>
      </w:ins>
      <w:ins w:id="26" w:author="xu chao" w:date="2018-08-19T14:08:00Z">
        <w:r>
          <w:rPr>
            <w:rFonts w:hint="eastAsia" w:ascii="Times New Roman" w:hAnsi="Times New Roman"/>
            <w:sz w:val="20"/>
            <w:szCs w:val="20"/>
            <w:lang w:val="en-US"/>
          </w:rPr>
          <w:t>United States</w:t>
        </w:r>
      </w:ins>
    </w:p>
    <w:p>
      <w:pPr>
        <w:tabs>
          <w:tab w:val="right" w:pos="9720"/>
        </w:tabs>
        <w:spacing w:after="10" w:line="240" w:lineRule="auto"/>
        <w:rPr>
          <w:ins w:id="27" w:author="xu chao" w:date="2018-08-19T14:08:00Z"/>
          <w:rFonts w:ascii="Times New Roman" w:hAnsi="Times New Roman"/>
          <w:sz w:val="20"/>
          <w:szCs w:val="20"/>
          <w:lang w:val="en-US"/>
        </w:rPr>
      </w:pPr>
      <w:ins w:id="28" w:author="xu chao" w:date="2019-04-01T10:56:00Z">
        <w:r>
          <w:rPr>
            <w:rFonts w:ascii="Times New Roman" w:hAnsi="Times New Roman"/>
            <w:sz w:val="20"/>
            <w:szCs w:val="20"/>
            <w:lang w:val="en-US"/>
          </w:rPr>
          <w:t>Master</w:t>
        </w:r>
      </w:ins>
      <w:ins w:id="29" w:author="xu chao" w:date="2018-08-19T14:08:00Z">
        <w:r>
          <w:rPr>
            <w:rFonts w:ascii="Times New Roman" w:hAnsi="Times New Roman"/>
            <w:sz w:val="20"/>
            <w:szCs w:val="20"/>
            <w:lang w:val="en-US"/>
          </w:rPr>
          <w:t xml:space="preserve"> </w:t>
        </w:r>
      </w:ins>
      <w:ins w:id="30" w:author="xu chao" w:date="2019-04-01T10:57:00Z">
        <w:r>
          <w:rPr>
            <w:rFonts w:hint="eastAsia" w:ascii="Times New Roman" w:hAnsi="Times New Roman"/>
            <w:sz w:val="20"/>
            <w:szCs w:val="20"/>
            <w:lang w:val="en-US" w:eastAsia="zh-CN"/>
          </w:rPr>
          <w:t xml:space="preserve">of Science </w:t>
        </w:r>
      </w:ins>
      <w:ins w:id="31" w:author="xu chao" w:date="2018-08-19T14:11:00Z">
        <w:r>
          <w:rPr>
            <w:rFonts w:ascii="Times New Roman" w:hAnsi="Times New Roman"/>
            <w:sz w:val="20"/>
            <w:szCs w:val="20"/>
            <w:lang w:val="en-US"/>
          </w:rPr>
          <w:t>in Computer Science</w:t>
        </w:r>
      </w:ins>
      <w:ins w:id="32" w:author="xu chao" w:date="2018-08-19T14:08:00Z">
        <w:r>
          <w:rPr>
            <w:rFonts w:ascii="Times New Roman" w:hAnsi="Times New Roman"/>
            <w:sz w:val="20"/>
            <w:szCs w:val="20"/>
            <w:lang w:val="en-US"/>
          </w:rPr>
          <w:tab/>
        </w:r>
      </w:ins>
      <w:ins w:id="33" w:author="xu chao" w:date="2018-08-19T14:16:00Z">
        <w:r>
          <w:rPr>
            <w:rFonts w:hint="eastAsia" w:ascii="Times New Roman" w:hAnsi="Times New Roman"/>
            <w:sz w:val="20"/>
            <w:szCs w:val="20"/>
            <w:lang w:val="en-US"/>
          </w:rPr>
          <w:t>Aug.</w:t>
        </w:r>
      </w:ins>
      <w:ins w:id="34" w:author="xu chao" w:date="2018-08-19T14:08:00Z">
        <w:r>
          <w:rPr>
            <w:rFonts w:ascii="Times New Roman" w:hAnsi="Times New Roman"/>
            <w:sz w:val="20"/>
            <w:szCs w:val="20"/>
            <w:lang w:val="en-US"/>
          </w:rPr>
          <w:t xml:space="preserve"> 2018 – </w:t>
        </w:r>
      </w:ins>
      <w:ins w:id="35" w:author="xu chao" w:date="2019-04-01T10:56:00Z">
        <w:r>
          <w:rPr>
            <w:rFonts w:hint="eastAsia" w:ascii="Times New Roman" w:hAnsi="Times New Roman"/>
            <w:sz w:val="20"/>
            <w:szCs w:val="20"/>
            <w:lang w:val="en-US" w:eastAsia="zh-CN"/>
          </w:rPr>
          <w:t>May.</w:t>
        </w:r>
      </w:ins>
      <w:ins w:id="36" w:author="xu chao" w:date="2019-04-01T10:56:00Z">
        <w:r>
          <w:rPr>
            <w:rFonts w:ascii="Times New Roman" w:hAnsi="Times New Roman"/>
            <w:sz w:val="20"/>
            <w:szCs w:val="20"/>
            <w:lang w:val="en-US" w:eastAsia="zh-CN"/>
          </w:rPr>
          <w:t xml:space="preserve"> 2020</w:t>
        </w:r>
      </w:ins>
      <w:ins w:id="37" w:author="xu chao" w:date="2019-04-01T10:57:00Z">
        <w:r>
          <w:rPr>
            <w:rFonts w:ascii="Times New Roman" w:hAnsi="Times New Roman"/>
            <w:sz w:val="20"/>
            <w:szCs w:val="20"/>
            <w:lang w:val="en-US" w:eastAsia="zh-CN"/>
          </w:rPr>
          <w:t xml:space="preserve"> (</w:t>
        </w:r>
      </w:ins>
      <w:ins w:id="38" w:author="xu chao" w:date="2019-04-01T10:57:00Z">
        <w:r>
          <w:rPr>
            <w:rFonts w:hint="eastAsia" w:ascii="Times New Roman" w:hAnsi="Times New Roman"/>
            <w:sz w:val="20"/>
            <w:szCs w:val="20"/>
            <w:lang w:val="en-US" w:eastAsia="zh-CN"/>
          </w:rPr>
          <w:t>Expected</w:t>
        </w:r>
      </w:ins>
      <w:ins w:id="39" w:author="xu chao" w:date="2019-04-01T10:57:00Z">
        <w:r>
          <w:rPr>
            <w:rFonts w:ascii="Times New Roman" w:hAnsi="Times New Roman"/>
            <w:sz w:val="20"/>
            <w:szCs w:val="20"/>
            <w:lang w:val="en-US" w:eastAsia="zh-CN"/>
          </w:rPr>
          <w:t>)</w:t>
        </w:r>
      </w:ins>
    </w:p>
    <w:p>
      <w:pPr>
        <w:numPr>
          <w:ilvl w:val="0"/>
          <w:numId w:val="1"/>
        </w:numPr>
        <w:spacing w:after="10" w:line="240" w:lineRule="auto"/>
        <w:ind w:hanging="357"/>
        <w:rPr>
          <w:ins w:id="40" w:author="xu chao" w:date="2019-04-01T11:05:00Z"/>
          <w:del w:id="41" w:author="Chris-Chao" w:date="2019-08-05T02:34:09Z"/>
          <w:rFonts w:ascii="Times New Roman" w:hAnsi="Times New Roman"/>
          <w:sz w:val="20"/>
          <w:szCs w:val="20"/>
          <w:lang w:val="en-US"/>
        </w:rPr>
      </w:pPr>
      <w:ins w:id="42" w:author="xu chao" w:date="2019-04-01T11:05:00Z">
        <w:del w:id="43" w:author="Chris-Chao" w:date="2019-08-05T02:34:09Z">
          <w:r>
            <w:rPr>
              <w:rFonts w:hint="eastAsia" w:ascii="Times New Roman" w:hAnsi="Times New Roman"/>
              <w:sz w:val="20"/>
              <w:szCs w:val="20"/>
              <w:lang w:val="en-US" w:eastAsia="zh-CN"/>
            </w:rPr>
            <w:delText>GPA</w:delText>
          </w:r>
        </w:del>
      </w:ins>
      <w:ins w:id="44" w:author="xu chao" w:date="2019-04-01T11:05:00Z">
        <w:del w:id="45" w:author="Chris-Chao" w:date="2019-08-05T02:34:09Z">
          <w:r>
            <w:rPr>
              <w:rFonts w:ascii="Times New Roman" w:hAnsi="Times New Roman"/>
              <w:sz w:val="20"/>
              <w:szCs w:val="20"/>
              <w:lang w:val="en-US" w:eastAsia="zh-CN"/>
            </w:rPr>
            <w:delText>: 3.70/4.00</w:delText>
          </w:r>
        </w:del>
      </w:ins>
    </w:p>
    <w:p>
      <w:pPr>
        <w:numPr>
          <w:ilvl w:val="0"/>
          <w:numId w:val="1"/>
        </w:numPr>
        <w:spacing w:after="10" w:line="240" w:lineRule="auto"/>
        <w:ind w:hanging="357"/>
        <w:rPr>
          <w:ins w:id="46" w:author="xu chao" w:date="2018-08-19T14:08:00Z"/>
          <w:rFonts w:ascii="Times New Roman" w:hAnsi="Times New Roman"/>
          <w:sz w:val="20"/>
          <w:szCs w:val="20"/>
          <w:lang w:val="en-US"/>
        </w:rPr>
      </w:pPr>
      <w:ins w:id="47" w:author="xu chao" w:date="2019-04-01T11:01:00Z">
        <w:r>
          <w:rPr>
            <w:rFonts w:ascii="Times New Roman" w:hAnsi="Times New Roman"/>
            <w:sz w:val="20"/>
            <w:szCs w:val="20"/>
            <w:lang w:val="en-US" w:eastAsia="zh-CN"/>
          </w:rPr>
          <w:t xml:space="preserve">Featured Coursework: </w:t>
        </w:r>
      </w:ins>
      <w:ins w:id="48" w:author="xu chao" w:date="2019-04-01T11:02:00Z">
        <w:r>
          <w:rPr>
            <w:rFonts w:ascii="Times New Roman" w:hAnsi="Times New Roman"/>
            <w:sz w:val="20"/>
            <w:szCs w:val="20"/>
            <w:lang w:val="en-US" w:eastAsia="zh-CN"/>
          </w:rPr>
          <w:t>Data Analytics, Big Data Text Summarization, Statistics</w:t>
        </w:r>
      </w:ins>
    </w:p>
    <w:p>
      <w:pPr>
        <w:tabs>
          <w:tab w:val="right" w:pos="9720"/>
        </w:tabs>
        <w:spacing w:after="10" w:line="240" w:lineRule="auto"/>
        <w:rPr>
          <w:del w:id="49" w:author="xu chao" w:date="2018-09-10T11:17:00Z"/>
          <w:rFonts w:ascii="Times New Roman" w:hAnsi="Times New Roman"/>
          <w:b/>
          <w:sz w:val="20"/>
          <w:szCs w:val="20"/>
          <w:lang w:val="en-US"/>
        </w:rPr>
      </w:pPr>
      <w:ins w:id="50" w:author="xu chao" w:date="2018-09-10T11:18:00Z">
        <w:r>
          <w:rPr>
            <w:rFonts w:ascii="Times New Roman" w:hAnsi="Times New Roman"/>
            <w:b/>
            <w:sz w:val="20"/>
            <w:szCs w:val="20"/>
            <w:lang w:val="en-US"/>
          </w:rPr>
          <w:t>Fudan University</w:t>
        </w:r>
      </w:ins>
      <w:del w:id="51" w:author="xu chao" w:date="2018-09-10T11:17:00Z">
        <w:r>
          <w:rPr>
            <w:rFonts w:ascii="Times New Roman" w:hAnsi="Times New Roman"/>
            <w:b/>
            <w:sz w:val="20"/>
            <w:szCs w:val="20"/>
            <w:lang w:val="en-US"/>
          </w:rPr>
          <w:delText>Fudan University</w:delText>
        </w:r>
      </w:del>
      <w:del w:id="52" w:author="xu chao" w:date="2018-09-10T11:17:00Z">
        <w:r>
          <w:rPr>
            <w:rFonts w:ascii="Times New Roman" w:hAnsi="Times New Roman"/>
            <w:sz w:val="20"/>
            <w:szCs w:val="20"/>
            <w:lang w:val="en-US"/>
          </w:rPr>
          <w:tab/>
        </w:r>
      </w:del>
      <w:del w:id="53" w:author="xu chao" w:date="2018-09-10T11:17:00Z">
        <w:r>
          <w:rPr>
            <w:rFonts w:ascii="Times New Roman" w:hAnsi="Times New Roman"/>
            <w:sz w:val="20"/>
            <w:szCs w:val="20"/>
            <w:lang w:val="en-US"/>
          </w:rPr>
          <w:delText>Shanghai, China</w:delText>
        </w:r>
      </w:del>
    </w:p>
    <w:p>
      <w:pPr>
        <w:tabs>
          <w:tab w:val="right" w:pos="9720"/>
        </w:tabs>
        <w:spacing w:after="10" w:line="240" w:lineRule="auto"/>
        <w:rPr>
          <w:del w:id="54" w:author="xu chao" w:date="2018-09-10T11:17:00Z"/>
          <w:rFonts w:ascii="Times New Roman" w:hAnsi="Times New Roman"/>
          <w:sz w:val="20"/>
          <w:szCs w:val="20"/>
          <w:lang w:val="en-US"/>
        </w:rPr>
      </w:pPr>
      <w:del w:id="55" w:author="xu chao" w:date="2018-09-10T11:17:00Z">
        <w:r>
          <w:rPr>
            <w:rFonts w:ascii="Times New Roman" w:hAnsi="Times New Roman"/>
            <w:sz w:val="20"/>
            <w:szCs w:val="20"/>
            <w:lang w:val="en-US"/>
          </w:rPr>
          <w:delText xml:space="preserve">Research Assistant </w:delText>
        </w:r>
      </w:del>
      <w:del w:id="56" w:author="xu chao" w:date="2018-09-10T11:17:00Z">
        <w:r>
          <w:rPr>
            <w:rFonts w:ascii="Times New Roman" w:hAnsi="Times New Roman"/>
            <w:sz w:val="20"/>
            <w:szCs w:val="20"/>
            <w:lang w:val="en-US"/>
          </w:rPr>
          <w:tab/>
        </w:r>
      </w:del>
      <w:del w:id="57" w:author="xu chao" w:date="2018-09-10T11:17:00Z">
        <w:r>
          <w:rPr>
            <w:rFonts w:ascii="Times New Roman" w:hAnsi="Times New Roman"/>
            <w:sz w:val="20"/>
            <w:szCs w:val="20"/>
            <w:lang w:val="en-US"/>
          </w:rPr>
          <w:delText>Jun</w:delText>
        </w:r>
      </w:del>
      <w:ins w:id="58" w:author="Lewis Hamilton" w:date="2017-11-25T14:16:00Z">
        <w:del w:id="59" w:author="xu chao" w:date="2018-08-19T14:17:00Z">
          <w:r>
            <w:rPr>
              <w:rFonts w:ascii="Times New Roman" w:hAnsi="Times New Roman"/>
              <w:sz w:val="20"/>
              <w:szCs w:val="20"/>
              <w:lang w:val="en-US"/>
            </w:rPr>
            <w:delText>e</w:delText>
          </w:r>
        </w:del>
      </w:ins>
      <w:del w:id="60" w:author="xu chao" w:date="2018-09-10T11:17:00Z">
        <w:r>
          <w:rPr>
            <w:rFonts w:ascii="Times New Roman" w:hAnsi="Times New Roman"/>
            <w:sz w:val="20"/>
            <w:szCs w:val="20"/>
            <w:lang w:val="en-US"/>
          </w:rPr>
          <w:delText xml:space="preserve"> 2017 – </w:delText>
        </w:r>
      </w:del>
      <w:del w:id="61" w:author="xu chao" w:date="2018-08-19T14:12:00Z">
        <w:r>
          <w:rPr>
            <w:rFonts w:ascii="Times New Roman" w:hAnsi="Times New Roman"/>
            <w:sz w:val="20"/>
            <w:szCs w:val="20"/>
            <w:lang w:val="en-US"/>
          </w:rPr>
          <w:delText>Present</w:delText>
        </w:r>
      </w:del>
    </w:p>
    <w:p>
      <w:pPr>
        <w:numPr>
          <w:ilvl w:val="0"/>
          <w:numId w:val="1"/>
        </w:numPr>
        <w:spacing w:after="10" w:line="240" w:lineRule="auto"/>
        <w:ind w:hanging="357"/>
        <w:rPr>
          <w:del w:id="62" w:author="xu chao" w:date="2018-09-10T11:17:00Z"/>
          <w:rFonts w:ascii="Times New Roman" w:hAnsi="Times New Roman"/>
          <w:sz w:val="20"/>
          <w:szCs w:val="20"/>
          <w:lang w:val="en-US"/>
        </w:rPr>
      </w:pPr>
      <w:ins w:id="63" w:author="chao xu" w:date="2017-11-28T13:48:00Z">
        <w:del w:id="64" w:author="xu chao" w:date="2018-09-10T11:17:00Z">
          <w:r>
            <w:rPr>
              <w:rFonts w:ascii="Times New Roman" w:hAnsi="Times New Roman"/>
              <w:sz w:val="20"/>
              <w:szCs w:val="20"/>
              <w:lang w:val="en-US" w:eastAsia="zh-CN"/>
            </w:rPr>
            <w:delText>Advisor</w:delText>
          </w:r>
        </w:del>
      </w:ins>
      <w:del w:id="65" w:author="xu chao" w:date="2018-09-10T11:17:00Z">
        <w:r>
          <w:rPr>
            <w:rFonts w:ascii="Times New Roman" w:hAnsi="Times New Roman"/>
            <w:sz w:val="20"/>
            <w:szCs w:val="20"/>
            <w:lang w:val="en-US"/>
          </w:rPr>
          <w:delText>Supervisor: Prof. Yang Chen</w:delText>
        </w:r>
      </w:del>
      <w:ins w:id="66" w:author="chao xu" w:date="2017-11-28T13:28:00Z">
        <w:del w:id="67" w:author="xu chao" w:date="2018-09-10T11:17:00Z">
          <w:r>
            <w:rPr>
              <w:rFonts w:ascii="Times New Roman" w:hAnsi="Times New Roman"/>
              <w:sz w:val="20"/>
              <w:szCs w:val="20"/>
              <w:lang w:val="en-US" w:eastAsia="zh-CN"/>
            </w:rPr>
            <w:delText>; Co-advisor: Prof.</w:delText>
          </w:r>
        </w:del>
      </w:ins>
      <w:ins w:id="68" w:author="chao xu" w:date="2017-11-28T13:46:00Z">
        <w:del w:id="69" w:author="xu chao" w:date="2018-09-10T11:17:00Z">
          <w:r>
            <w:rPr>
              <w:rFonts w:ascii="Times New Roman" w:hAnsi="Times New Roman"/>
              <w:sz w:val="20"/>
              <w:szCs w:val="20"/>
              <w:lang w:val="en-US" w:eastAsia="zh-CN"/>
            </w:rPr>
            <w:delText xml:space="preserve"> </w:delText>
          </w:r>
        </w:del>
      </w:ins>
      <w:ins w:id="70" w:author="chao xu" w:date="2017-11-28T13:28:00Z">
        <w:del w:id="71" w:author="xu chao" w:date="2018-09-10T11:17:00Z">
          <w:r>
            <w:rPr>
              <w:rFonts w:ascii="Times New Roman" w:hAnsi="Times New Roman"/>
              <w:sz w:val="20"/>
              <w:szCs w:val="20"/>
              <w:lang w:val="en-US" w:eastAsia="zh-CN"/>
            </w:rPr>
            <w:delText>Xin Wang</w:delText>
          </w:r>
        </w:del>
      </w:ins>
    </w:p>
    <w:p>
      <w:pPr>
        <w:numPr>
          <w:ilvl w:val="0"/>
          <w:numId w:val="1"/>
        </w:numPr>
        <w:spacing w:after="10" w:line="240" w:lineRule="auto"/>
        <w:ind w:hanging="357"/>
        <w:rPr>
          <w:del w:id="72" w:author="xu chao" w:date="2018-09-10T11:17:00Z"/>
          <w:rFonts w:ascii="Times New Roman" w:hAnsi="Times New Roman"/>
          <w:sz w:val="20"/>
          <w:szCs w:val="20"/>
          <w:lang w:val="en-US"/>
        </w:rPr>
      </w:pPr>
      <w:del w:id="73" w:author="xu chao" w:date="2018-09-10T11:17:00Z">
        <w:r>
          <w:rPr>
            <w:rFonts w:ascii="Times New Roman" w:hAnsi="Times New Roman"/>
            <w:sz w:val="20"/>
            <w:szCs w:val="20"/>
            <w:lang w:val="en-US"/>
          </w:rPr>
          <w:delText>Full-time in Mobile Systems and Networking Group</w:delText>
        </w:r>
      </w:del>
    </w:p>
    <w:p>
      <w:pPr>
        <w:tabs>
          <w:tab w:val="right" w:pos="9720"/>
        </w:tabs>
        <w:spacing w:after="10" w:line="240" w:lineRule="auto"/>
        <w:rPr>
          <w:del w:id="74" w:author="Lewis Hamilton" w:date="2017-11-25T14:16:00Z"/>
          <w:rFonts w:ascii="Times New Roman" w:hAnsi="Times New Roman"/>
          <w:sz w:val="20"/>
          <w:szCs w:val="20"/>
          <w:lang w:val="en-US"/>
        </w:rPr>
      </w:pPr>
    </w:p>
    <w:p>
      <w:pPr>
        <w:tabs>
          <w:tab w:val="right" w:pos="9720"/>
        </w:tabs>
        <w:spacing w:after="10" w:line="240" w:lineRule="auto"/>
        <w:rPr>
          <w:ins w:id="75" w:author="Lewis Hamilton" w:date="2017-11-25T14:16:00Z"/>
          <w:rFonts w:ascii="Times New Roman" w:hAnsi="Times New Roman"/>
          <w:b/>
          <w:sz w:val="20"/>
          <w:szCs w:val="20"/>
          <w:lang w:val="en-US"/>
        </w:rPr>
      </w:pPr>
    </w:p>
    <w:p>
      <w:pPr>
        <w:tabs>
          <w:tab w:val="right" w:pos="9720"/>
        </w:tabs>
        <w:spacing w:after="10" w:line="240" w:lineRule="auto"/>
        <w:rPr>
          <w:rFonts w:ascii="Times New Roman" w:hAnsi="Times New Roman"/>
          <w:sz w:val="20"/>
          <w:szCs w:val="20"/>
          <w:lang w:val="en-US"/>
        </w:rPr>
      </w:pPr>
      <w:r>
        <w:rPr>
          <w:rFonts w:ascii="Times New Roman" w:hAnsi="Times New Roman"/>
          <w:sz w:val="20"/>
          <w:szCs w:val="20"/>
          <w:lang w:val="en-US"/>
        </w:rPr>
        <w:t>Bachelor with Honor in School of Information Science and Technology</w:t>
      </w:r>
      <w:r>
        <w:rPr>
          <w:rFonts w:ascii="Times New Roman" w:hAnsi="Times New Roman"/>
          <w:sz w:val="20"/>
          <w:szCs w:val="20"/>
          <w:lang w:val="en-US"/>
        </w:rPr>
        <w:tab/>
      </w:r>
      <w:r>
        <w:rPr>
          <w:rFonts w:ascii="Times New Roman" w:hAnsi="Times New Roman"/>
          <w:sz w:val="20"/>
          <w:szCs w:val="20"/>
          <w:lang w:val="en-US"/>
        </w:rPr>
        <w:t>Sep</w:t>
      </w:r>
      <w:ins w:id="76" w:author="Lewis Hamilton" w:date="2017-11-25T14:16:00Z">
        <w:r>
          <w:rPr>
            <w:rFonts w:ascii="Times New Roman" w:hAnsi="Times New Roman"/>
            <w:sz w:val="20"/>
            <w:szCs w:val="20"/>
            <w:lang w:val="en-US"/>
          </w:rPr>
          <w:t>.</w:t>
        </w:r>
      </w:ins>
      <w:r>
        <w:rPr>
          <w:rFonts w:ascii="Times New Roman" w:hAnsi="Times New Roman"/>
          <w:sz w:val="20"/>
          <w:szCs w:val="20"/>
          <w:lang w:val="en-US"/>
        </w:rPr>
        <w:t xml:space="preserve"> 2013 – Jun</w:t>
      </w:r>
      <w:ins w:id="77" w:author="xu chao" w:date="2018-08-19T14:17:00Z">
        <w:r>
          <w:rPr>
            <w:rFonts w:hint="eastAsia" w:ascii="Times New Roman" w:hAnsi="Times New Roman"/>
            <w:sz w:val="20"/>
            <w:szCs w:val="20"/>
            <w:lang w:val="en-US"/>
          </w:rPr>
          <w:t>e</w:t>
        </w:r>
      </w:ins>
      <w:ins w:id="78" w:author="Lewis Hamilton" w:date="2017-11-25T14:16:00Z">
        <w:del w:id="79" w:author="xu chao" w:date="2018-08-19T14:17:00Z">
          <w:r>
            <w:rPr>
              <w:rFonts w:ascii="Times New Roman" w:hAnsi="Times New Roman"/>
              <w:sz w:val="20"/>
              <w:szCs w:val="20"/>
              <w:lang w:val="en-US"/>
            </w:rPr>
            <w:delText>e</w:delText>
          </w:r>
        </w:del>
      </w:ins>
      <w:r>
        <w:rPr>
          <w:rFonts w:ascii="Times New Roman" w:hAnsi="Times New Roman"/>
          <w:sz w:val="20"/>
          <w:szCs w:val="20"/>
          <w:lang w:val="en-US"/>
        </w:rPr>
        <w:t xml:space="preserve"> 2017</w:t>
      </w:r>
    </w:p>
    <w:p>
      <w:pPr>
        <w:numPr>
          <w:ilvl w:val="0"/>
          <w:numId w:val="1"/>
        </w:numPr>
        <w:spacing w:after="10" w:line="240" w:lineRule="auto"/>
        <w:ind w:hanging="357"/>
        <w:rPr>
          <w:rFonts w:ascii="Times New Roman" w:hAnsi="Times New Roman"/>
          <w:sz w:val="20"/>
          <w:szCs w:val="20"/>
          <w:lang w:val="en-US"/>
        </w:rPr>
      </w:pPr>
      <w:r>
        <w:rPr>
          <w:rFonts w:ascii="Times New Roman" w:hAnsi="Times New Roman"/>
          <w:sz w:val="20"/>
          <w:szCs w:val="20"/>
          <w:lang w:val="en-US"/>
        </w:rPr>
        <w:t>GPA: 3.61/4.00</w:t>
      </w:r>
    </w:p>
    <w:p>
      <w:pPr>
        <w:numPr>
          <w:ilvl w:val="0"/>
          <w:numId w:val="1"/>
        </w:numPr>
        <w:spacing w:after="10" w:line="240" w:lineRule="auto"/>
        <w:ind w:hanging="357"/>
        <w:rPr>
          <w:del w:id="80" w:author="xu chao" w:date="2019-04-01T10:59:00Z"/>
          <w:rFonts w:ascii="Times New Roman" w:hAnsi="Times New Roman"/>
          <w:sz w:val="20"/>
          <w:szCs w:val="20"/>
          <w:lang w:val="en-US"/>
        </w:rPr>
      </w:pPr>
      <w:del w:id="81" w:author="xu chao" w:date="2019-04-01T10:59:00Z">
        <w:r>
          <w:rPr>
            <w:rFonts w:ascii="Times New Roman" w:hAnsi="Times New Roman"/>
            <w:sz w:val="20"/>
            <w:szCs w:val="20"/>
            <w:lang w:val="en-US"/>
          </w:rPr>
          <w:delText>Selected awards: The Third Prize for Outstanding Students</w:delText>
        </w:r>
      </w:del>
      <w:del w:id="82" w:author="xu chao" w:date="2019-04-01T10:59:00Z">
        <w:r>
          <w:rPr>
            <w:rFonts w:hint="eastAsia" w:ascii="Times New Roman" w:hAnsi="Times New Roman"/>
            <w:sz w:val="20"/>
            <w:szCs w:val="20"/>
            <w:lang w:val="en-US"/>
          </w:rPr>
          <w:delText xml:space="preserve"> (</w:delText>
        </w:r>
        <w:commentRangeStart w:id="4"/>
        <w:r>
          <w:rPr>
            <w:rFonts w:hint="eastAsia" w:ascii="Times New Roman" w:hAnsi="Times New Roman"/>
            <w:sz w:val="20"/>
            <w:szCs w:val="20"/>
            <w:lang w:val="en-US"/>
          </w:rPr>
          <w:delText>2014, 2015)</w:delText>
        </w:r>
      </w:del>
      <w:del w:id="83" w:author="xu chao" w:date="2019-04-01T10:59:00Z">
        <w:r>
          <w:rPr>
            <w:rFonts w:ascii="Times New Roman" w:hAnsi="Times New Roman"/>
            <w:sz w:val="20"/>
            <w:szCs w:val="20"/>
            <w:lang w:val="en-US"/>
          </w:rPr>
          <w:delText>, Sunny Healthy Stars</w:delText>
        </w:r>
      </w:del>
      <w:del w:id="84" w:author="xu chao" w:date="2019-04-01T10:59:00Z">
        <w:r>
          <w:rPr>
            <w:rFonts w:ascii="Times New Roman" w:hAnsi="Times New Roman"/>
            <w:bCs/>
            <w:sz w:val="20"/>
            <w:szCs w:val="20"/>
            <w:lang w:val="en-US"/>
          </w:rPr>
          <w:delText xml:space="preserve"> (top </w:delText>
        </w:r>
      </w:del>
      <w:del w:id="85" w:author="xu chao" w:date="2019-04-01T10:59:00Z">
        <w:r>
          <w:rPr>
            <w:rFonts w:ascii="Times New Roman" w:hAnsi="Times New Roman"/>
            <w:sz w:val="20"/>
            <w:szCs w:val="20"/>
            <w:lang w:val="en-US"/>
          </w:rPr>
          <w:delText>1%</w:delText>
        </w:r>
      </w:del>
      <w:ins w:id="86" w:author="chao xu" w:date="2017-11-28T13:29:00Z">
        <w:del w:id="87" w:author="xu chao" w:date="2019-04-01T10:59:00Z">
          <w:r>
            <w:rPr>
              <w:rFonts w:ascii="Times New Roman" w:hAnsi="Times New Roman"/>
              <w:sz w:val="20"/>
              <w:szCs w:val="20"/>
              <w:lang w:val="en-US"/>
            </w:rPr>
            <w:delText xml:space="preserve"> of 2000 Students</w:delText>
          </w:r>
        </w:del>
      </w:ins>
      <w:del w:id="88" w:author="xu chao" w:date="2019-04-01T10:59:00Z">
        <w:r>
          <w:rPr>
            <w:rFonts w:ascii="Times New Roman" w:hAnsi="Times New Roman"/>
            <w:sz w:val="20"/>
            <w:szCs w:val="20"/>
            <w:lang w:val="en-US"/>
          </w:rPr>
          <w:delText xml:space="preserve">, </w:delText>
        </w:r>
      </w:del>
      <w:del w:id="89" w:author="xu chao" w:date="2019-04-01T10:59:00Z">
        <w:r>
          <w:rPr>
            <w:rFonts w:hint="eastAsia" w:ascii="Times New Roman" w:hAnsi="Times New Roman"/>
            <w:sz w:val="20"/>
            <w:szCs w:val="20"/>
            <w:lang w:val="en-US"/>
          </w:rPr>
          <w:delText>a</w:delText>
        </w:r>
      </w:del>
      <w:del w:id="90" w:author="xu chao" w:date="2019-04-01T10:59:00Z">
        <w:r>
          <w:rPr>
            <w:rFonts w:ascii="Times New Roman" w:hAnsi="Times New Roman"/>
            <w:sz w:val="20"/>
            <w:szCs w:val="20"/>
            <w:lang w:val="en-US"/>
          </w:rPr>
          <w:delText>warded to those with outstanding performance</w:delText>
        </w:r>
      </w:del>
      <w:del w:id="91" w:author="xu chao" w:date="2019-04-01T10:59:00Z">
        <w:r>
          <w:rPr/>
          <w:delText xml:space="preserve"> </w:delText>
        </w:r>
      </w:del>
      <w:del w:id="92" w:author="xu chao" w:date="2019-04-01T10:59:00Z">
        <w:r>
          <w:rPr>
            <w:rFonts w:ascii="Times New Roman" w:hAnsi="Times New Roman"/>
            <w:sz w:val="20"/>
            <w:szCs w:val="20"/>
            <w:lang w:val="en-US"/>
          </w:rPr>
          <w:delText xml:space="preserve">in University Physical Test) </w:delText>
        </w:r>
      </w:del>
    </w:p>
    <w:p>
      <w:pPr>
        <w:numPr>
          <w:ilvl w:val="0"/>
          <w:numId w:val="1"/>
        </w:numPr>
        <w:spacing w:after="10" w:line="240" w:lineRule="auto"/>
        <w:ind w:hanging="357"/>
        <w:rPr>
          <w:del w:id="93" w:author="xu chao" w:date="2018-09-10T12:58:00Z"/>
          <w:rFonts w:ascii="Times New Roman" w:hAnsi="Times New Roman"/>
          <w:sz w:val="20"/>
          <w:szCs w:val="20"/>
          <w:lang w:val="en-US"/>
        </w:rPr>
      </w:pPr>
      <w:r>
        <w:rPr>
          <w:rFonts w:ascii="Times New Roman" w:hAnsi="Times New Roman"/>
          <w:sz w:val="20"/>
          <w:szCs w:val="20"/>
          <w:lang w:val="en-US"/>
        </w:rPr>
        <w:t>Selected to Elite Electrical Engineer Program (top 5%</w:t>
      </w:r>
      <w:ins w:id="94" w:author="chao xu" w:date="2017-11-28T13:30:00Z">
        <w:r>
          <w:rPr>
            <w:rFonts w:ascii="Times New Roman" w:hAnsi="Times New Roman"/>
            <w:sz w:val="20"/>
            <w:szCs w:val="20"/>
            <w:lang w:val="en-US"/>
          </w:rPr>
          <w:t xml:space="preserve"> of 500 students</w:t>
        </w:r>
      </w:ins>
      <w:r>
        <w:rPr>
          <w:rFonts w:ascii="Times New Roman" w:hAnsi="Times New Roman"/>
          <w:sz w:val="20"/>
          <w:szCs w:val="20"/>
          <w:lang w:val="en-US"/>
        </w:rPr>
        <w:t xml:space="preserve">, on </w:t>
      </w:r>
      <w:r>
        <w:rPr>
          <w:rFonts w:hint="eastAsia" w:ascii="Times New Roman" w:hAnsi="Times New Roman"/>
          <w:sz w:val="20"/>
          <w:szCs w:val="20"/>
          <w:lang w:val="en-US"/>
        </w:rPr>
        <w:t xml:space="preserve">the </w:t>
      </w:r>
      <w:r>
        <w:rPr>
          <w:rFonts w:ascii="Times New Roman" w:hAnsi="Times New Roman"/>
          <w:sz w:val="20"/>
          <w:szCs w:val="20"/>
          <w:lang w:val="en-US"/>
        </w:rPr>
        <w:t>basis of outstanding research performance)</w:t>
      </w:r>
      <w:commentRangeEnd w:id="4"/>
      <w:r>
        <w:rPr>
          <w:rStyle w:val="11"/>
        </w:rPr>
        <w:commentReference w:id="4"/>
      </w:r>
    </w:p>
    <w:p>
      <w:pPr>
        <w:numPr>
          <w:ilvl w:val="0"/>
          <w:numId w:val="1"/>
        </w:numPr>
        <w:spacing w:after="10" w:line="240" w:lineRule="auto"/>
        <w:ind w:hanging="357"/>
        <w:rPr>
          <w:ins w:id="95" w:author="xu chao" w:date="2019-04-01T10:59:00Z"/>
          <w:rFonts w:ascii="Times New Roman" w:hAnsi="Times New Roman"/>
          <w:sz w:val="20"/>
          <w:szCs w:val="20"/>
          <w:lang w:val="en-US" w:eastAsia="zh-CN"/>
        </w:rPr>
      </w:pPr>
    </w:p>
    <w:p>
      <w:pPr>
        <w:numPr>
          <w:ilvl w:val="0"/>
          <w:numId w:val="1"/>
        </w:numPr>
        <w:spacing w:after="10" w:line="240" w:lineRule="auto"/>
        <w:ind w:hanging="357"/>
        <w:rPr>
          <w:ins w:id="97" w:author="Lewis Hamilton" w:date="2017-11-25T14:17:00Z"/>
          <w:rFonts w:ascii="Times New Roman" w:hAnsi="Times New Roman"/>
          <w:sz w:val="20"/>
          <w:szCs w:val="20"/>
          <w:lang w:val="en-US" w:eastAsia="zh-CN"/>
        </w:rPr>
        <w:pPrChange w:id="96" w:author="xu chao" w:date="2018-09-10T12:58:00Z">
          <w:pPr>
            <w:tabs>
              <w:tab w:val="right" w:pos="9720"/>
            </w:tabs>
            <w:spacing w:after="10" w:line="240" w:lineRule="auto"/>
          </w:pPr>
        </w:pPrChange>
      </w:pPr>
      <w:ins w:id="98" w:author="xu chao" w:date="2019-04-01T10:59:00Z">
        <w:r>
          <w:rPr>
            <w:rFonts w:hint="eastAsia" w:ascii="Times New Roman" w:hAnsi="Times New Roman"/>
            <w:sz w:val="20"/>
            <w:szCs w:val="20"/>
            <w:lang w:val="en-US" w:eastAsia="zh-CN"/>
          </w:rPr>
          <w:t>Featured</w:t>
        </w:r>
      </w:ins>
      <w:ins w:id="99" w:author="xu chao" w:date="2019-04-01T10:59:00Z">
        <w:r>
          <w:rPr>
            <w:rFonts w:ascii="Times New Roman" w:hAnsi="Times New Roman"/>
            <w:sz w:val="20"/>
            <w:szCs w:val="20"/>
            <w:lang w:val="en-US" w:eastAsia="zh-CN"/>
          </w:rPr>
          <w:t xml:space="preserve"> </w:t>
        </w:r>
      </w:ins>
      <w:ins w:id="100" w:author="xu chao" w:date="2019-04-01T10:59:00Z">
        <w:r>
          <w:rPr>
            <w:rFonts w:hint="eastAsia" w:ascii="Times New Roman" w:hAnsi="Times New Roman"/>
            <w:sz w:val="20"/>
            <w:szCs w:val="20"/>
            <w:lang w:val="en-US" w:eastAsia="zh-CN"/>
          </w:rPr>
          <w:t>Coursework</w:t>
        </w:r>
      </w:ins>
      <w:ins w:id="101" w:author="xu chao" w:date="2019-04-01T10:59:00Z">
        <w:r>
          <w:rPr>
            <w:rFonts w:ascii="Times New Roman" w:hAnsi="Times New Roman"/>
            <w:sz w:val="20"/>
            <w:szCs w:val="20"/>
            <w:lang w:val="en-US" w:eastAsia="zh-CN"/>
          </w:rPr>
          <w:t>: Data Structure and Algorithm,</w:t>
        </w:r>
      </w:ins>
      <w:ins w:id="102" w:author="xu chao" w:date="2019-04-01T11:00:00Z">
        <w:r>
          <w:rPr>
            <w:rFonts w:ascii="Times New Roman" w:hAnsi="Times New Roman"/>
            <w:sz w:val="20"/>
            <w:szCs w:val="20"/>
            <w:lang w:val="en-US" w:eastAsia="zh-CN"/>
          </w:rPr>
          <w:t xml:space="preserve"> </w:t>
        </w:r>
      </w:ins>
      <w:ins w:id="103" w:author="xu chao" w:date="2019-04-01T11:00:00Z">
        <w:r>
          <w:rPr>
            <w:rFonts w:hint="eastAsia" w:ascii="Times New Roman" w:hAnsi="Times New Roman"/>
            <w:sz w:val="20"/>
            <w:szCs w:val="20"/>
            <w:lang w:val="en-US" w:eastAsia="zh-CN"/>
          </w:rPr>
          <w:t>Computer Architecture</w:t>
        </w:r>
      </w:ins>
    </w:p>
    <w:p>
      <w:pPr>
        <w:numPr>
          <w:ilvl w:val="0"/>
          <w:numId w:val="1"/>
        </w:numPr>
        <w:spacing w:after="10" w:line="240" w:lineRule="auto"/>
        <w:ind w:hanging="357"/>
        <w:rPr>
          <w:del w:id="104" w:author="Lewis Hamilton" w:date="2017-11-25T14:17:00Z"/>
          <w:rFonts w:ascii="Times New Roman" w:hAnsi="Times New Roman"/>
          <w:sz w:val="20"/>
          <w:szCs w:val="20"/>
          <w:lang w:val="en-US"/>
        </w:rPr>
      </w:pPr>
      <w:del w:id="105" w:author="Lewis Hamilton" w:date="2017-11-25T14:17:00Z">
        <w:r>
          <w:rPr>
            <w:rFonts w:ascii="Times New Roman" w:hAnsi="Times New Roman"/>
            <w:sz w:val="20"/>
            <w:szCs w:val="20"/>
            <w:lang w:val="en-US"/>
          </w:rPr>
          <w:delText>Attended summer school at University of Hertfordshire, UK</w:delText>
        </w:r>
      </w:del>
    </w:p>
    <w:p>
      <w:pPr>
        <w:numPr>
          <w:ilvl w:val="0"/>
          <w:numId w:val="1"/>
        </w:numPr>
        <w:spacing w:after="10" w:line="240" w:lineRule="auto"/>
        <w:ind w:hanging="357"/>
        <w:rPr>
          <w:del w:id="106" w:author="Lewis Hamilton" w:date="2017-11-25T14:17:00Z"/>
          <w:rFonts w:ascii="Times New Roman" w:hAnsi="Times New Roman"/>
          <w:sz w:val="20"/>
          <w:szCs w:val="20"/>
          <w:lang w:val="en-US"/>
        </w:rPr>
      </w:pPr>
      <w:del w:id="107" w:author="Lewis Hamilton" w:date="2017-11-25T14:17:00Z">
        <w:r>
          <w:rPr>
            <w:rFonts w:ascii="Times New Roman" w:hAnsi="Times New Roman"/>
            <w:sz w:val="20"/>
            <w:szCs w:val="20"/>
            <w:lang w:val="en-US"/>
          </w:rPr>
          <w:delText>Exchange student at National University of Singapore in 2016 spring</w:delText>
        </w:r>
      </w:del>
    </w:p>
    <w:p>
      <w:pPr>
        <w:spacing w:after="10" w:line="240" w:lineRule="auto"/>
        <w:rPr>
          <w:del w:id="108" w:author="Lewis Hamilton" w:date="2017-11-25T14:17:00Z"/>
          <w:rFonts w:ascii="Times New Roman" w:hAnsi="Times New Roman"/>
          <w:sz w:val="20"/>
          <w:szCs w:val="20"/>
          <w:lang w:val="en-US"/>
        </w:rPr>
      </w:pPr>
    </w:p>
    <w:p>
      <w:pPr>
        <w:tabs>
          <w:tab w:val="right" w:pos="9720"/>
        </w:tabs>
        <w:spacing w:after="10" w:line="240" w:lineRule="auto"/>
        <w:rPr>
          <w:rFonts w:ascii="Times New Roman" w:hAnsi="Times New Roman"/>
          <w:sz w:val="20"/>
          <w:szCs w:val="20"/>
          <w:lang w:val="en-US"/>
        </w:rPr>
      </w:pPr>
      <w:r>
        <w:rPr>
          <w:rFonts w:ascii="Times New Roman" w:hAnsi="Times New Roman"/>
          <w:b/>
          <w:sz w:val="20"/>
          <w:szCs w:val="20"/>
          <w:lang w:val="en-US"/>
        </w:rPr>
        <w:t>National University of Singapore</w:t>
      </w:r>
      <w:r>
        <w:rPr>
          <w:rFonts w:ascii="Times New Roman" w:hAnsi="Times New Roman"/>
          <w:sz w:val="20"/>
          <w:szCs w:val="20"/>
          <w:lang w:val="en-US"/>
        </w:rPr>
        <w:tab/>
      </w:r>
      <w:r>
        <w:rPr>
          <w:rFonts w:ascii="Times New Roman" w:hAnsi="Times New Roman"/>
          <w:sz w:val="20"/>
          <w:szCs w:val="20"/>
          <w:lang w:val="en-US"/>
        </w:rPr>
        <w:t>Singapore</w:t>
      </w:r>
    </w:p>
    <w:p>
      <w:pPr>
        <w:tabs>
          <w:tab w:val="right" w:pos="9720"/>
        </w:tabs>
        <w:spacing w:after="10" w:line="240" w:lineRule="auto"/>
        <w:rPr>
          <w:rFonts w:ascii="Times New Roman" w:hAnsi="Times New Roman"/>
          <w:sz w:val="20"/>
          <w:szCs w:val="20"/>
          <w:lang w:val="en-US"/>
        </w:rPr>
      </w:pPr>
      <w:r>
        <w:rPr>
          <w:rFonts w:ascii="Times New Roman" w:hAnsi="Times New Roman"/>
          <w:sz w:val="20"/>
          <w:szCs w:val="20"/>
          <w:lang w:val="en-US"/>
        </w:rPr>
        <w:t>Exchange Student</w:t>
      </w:r>
      <w:r>
        <w:rPr>
          <w:rFonts w:ascii="Times New Roman" w:hAnsi="Times New Roman"/>
          <w:sz w:val="20"/>
          <w:szCs w:val="20"/>
          <w:lang w:val="en-US"/>
        </w:rPr>
        <w:tab/>
      </w:r>
      <w:r>
        <w:rPr>
          <w:rFonts w:ascii="Times New Roman" w:hAnsi="Times New Roman"/>
          <w:sz w:val="20"/>
          <w:szCs w:val="20"/>
          <w:lang w:val="en-US"/>
        </w:rPr>
        <w:t>Jan</w:t>
      </w:r>
      <w:ins w:id="109" w:author="Lewis Hamilton" w:date="2017-11-25T14:17:00Z">
        <w:r>
          <w:rPr>
            <w:rFonts w:ascii="Times New Roman" w:hAnsi="Times New Roman"/>
            <w:sz w:val="20"/>
            <w:szCs w:val="20"/>
            <w:lang w:val="en-US"/>
          </w:rPr>
          <w:t>.</w:t>
        </w:r>
      </w:ins>
      <w:r>
        <w:rPr>
          <w:rFonts w:ascii="Times New Roman" w:hAnsi="Times New Roman"/>
          <w:sz w:val="20"/>
          <w:szCs w:val="20"/>
          <w:lang w:val="en-US"/>
        </w:rPr>
        <w:t xml:space="preserve"> 2016 – May 2016</w:t>
      </w:r>
    </w:p>
    <w:p>
      <w:pPr>
        <w:numPr>
          <w:ilvl w:val="0"/>
          <w:numId w:val="1"/>
        </w:numPr>
        <w:spacing w:after="10" w:line="240" w:lineRule="auto"/>
        <w:ind w:hanging="357"/>
        <w:rPr>
          <w:del w:id="110" w:author="xu chao" w:date="2019-04-01T11:04:00Z"/>
          <w:rFonts w:ascii="Times New Roman" w:hAnsi="Times New Roman"/>
          <w:sz w:val="20"/>
          <w:szCs w:val="20"/>
          <w:lang w:val="en-US"/>
        </w:rPr>
      </w:pPr>
      <w:r>
        <w:rPr>
          <w:rFonts w:hint="eastAsia" w:ascii="Times New Roman" w:hAnsi="Times New Roman"/>
          <w:sz w:val="20"/>
          <w:szCs w:val="20"/>
          <w:lang w:val="en-US"/>
        </w:rPr>
        <w:t>Earned</w:t>
      </w:r>
      <w:r>
        <w:rPr>
          <w:rFonts w:ascii="Times New Roman" w:hAnsi="Times New Roman"/>
          <w:sz w:val="20"/>
          <w:szCs w:val="20"/>
          <w:lang w:val="en-US"/>
        </w:rPr>
        <w:t xml:space="preserve"> 12 course credits, GPA: 4.0/5.0</w:t>
      </w:r>
    </w:p>
    <w:p>
      <w:pPr>
        <w:numPr>
          <w:ilvl w:val="0"/>
          <w:numId w:val="1"/>
        </w:numPr>
        <w:spacing w:after="10" w:line="240" w:lineRule="auto"/>
        <w:ind w:hanging="357"/>
        <w:rPr>
          <w:del w:id="111" w:author="xu chao" w:date="2018-09-10T12:58:00Z"/>
          <w:rFonts w:ascii="Times New Roman" w:hAnsi="Times New Roman"/>
          <w:sz w:val="20"/>
          <w:szCs w:val="20"/>
          <w:lang w:val="en-US"/>
        </w:rPr>
      </w:pPr>
      <w:del w:id="112" w:author="xu chao" w:date="2019-04-01T11:04:00Z">
        <w:r>
          <w:rPr>
            <w:rFonts w:ascii="Times New Roman" w:hAnsi="Times New Roman"/>
            <w:sz w:val="20"/>
            <w:szCs w:val="20"/>
            <w:lang w:val="en-US"/>
          </w:rPr>
          <w:delText>Joined and researched in Prof</w:delText>
        </w:r>
      </w:del>
      <w:ins w:id="113" w:author="Lewis Hamilton" w:date="2017-12-01T18:03:00Z">
        <w:del w:id="114" w:author="xu chao" w:date="2019-04-01T11:04:00Z">
          <w:r>
            <w:rPr>
              <w:rFonts w:ascii="Times New Roman" w:hAnsi="Times New Roman"/>
              <w:sz w:val="20"/>
              <w:szCs w:val="20"/>
              <w:lang w:val="en-US"/>
            </w:rPr>
            <w:delText>essor</w:delText>
          </w:r>
        </w:del>
      </w:ins>
      <w:del w:id="115" w:author="xu chao" w:date="2019-04-01T11:04:00Z">
        <w:r>
          <w:rPr>
            <w:rFonts w:ascii="Times New Roman" w:hAnsi="Times New Roman"/>
            <w:sz w:val="20"/>
            <w:szCs w:val="20"/>
            <w:lang w:val="en-US"/>
          </w:rPr>
          <w:delText>. Rui Zhang’s Communications Research Group</w:delText>
        </w:r>
      </w:del>
    </w:p>
    <w:p>
      <w:pPr>
        <w:numPr>
          <w:ilvl w:val="0"/>
          <w:numId w:val="1"/>
        </w:numPr>
        <w:spacing w:after="10" w:line="240" w:lineRule="auto"/>
        <w:ind w:hanging="357"/>
        <w:rPr>
          <w:del w:id="117" w:author="xu chao" w:date="2019-04-09T20:15:00Z"/>
          <w:rFonts w:ascii="Times New Roman" w:hAnsi="Times New Roman"/>
          <w:sz w:val="20"/>
          <w:szCs w:val="20"/>
          <w:lang w:val="en-US"/>
        </w:rPr>
        <w:pPrChange w:id="116" w:author="xu chao" w:date="2019-04-01T11:04:00Z">
          <w:pPr>
            <w:spacing w:after="10" w:line="240" w:lineRule="auto"/>
          </w:pPr>
        </w:pPrChange>
      </w:pPr>
    </w:p>
    <w:p>
      <w:pPr>
        <w:numPr>
          <w:ilvl w:val="0"/>
          <w:numId w:val="1"/>
        </w:numPr>
        <w:tabs>
          <w:tab w:val="right" w:pos="9720"/>
        </w:tabs>
        <w:spacing w:after="10" w:line="240" w:lineRule="auto"/>
        <w:ind w:hanging="357"/>
        <w:rPr>
          <w:del w:id="119" w:author="xu chao" w:date="2018-09-10T12:58:00Z"/>
          <w:rFonts w:ascii="Times New Roman" w:hAnsi="Times New Roman"/>
          <w:sz w:val="20"/>
          <w:szCs w:val="20"/>
          <w:lang w:val="en-US"/>
        </w:rPr>
        <w:pPrChange w:id="118" w:author="xu chao" w:date="2019-04-09T20:15:00Z">
          <w:pPr>
            <w:tabs>
              <w:tab w:val="right" w:pos="9720"/>
            </w:tabs>
            <w:spacing w:after="10" w:line="240" w:lineRule="auto"/>
          </w:pPr>
        </w:pPrChange>
      </w:pPr>
      <w:del w:id="120" w:author="xu chao" w:date="2018-09-10T12:58:00Z">
        <w:commentRangeStart w:id="5"/>
        <w:r>
          <w:rPr>
            <w:rFonts w:ascii="Times New Roman" w:hAnsi="Times New Roman"/>
            <w:b/>
            <w:sz w:val="20"/>
            <w:szCs w:val="20"/>
            <w:lang w:val="en-US"/>
          </w:rPr>
          <w:delText>University of Hertfordshire</w:delText>
        </w:r>
      </w:del>
      <w:del w:id="121" w:author="xu chao" w:date="2018-09-10T12:58:00Z">
        <w:r>
          <w:rPr>
            <w:rFonts w:ascii="Times New Roman" w:hAnsi="Times New Roman"/>
            <w:sz w:val="20"/>
            <w:szCs w:val="20"/>
            <w:lang w:val="en-US"/>
          </w:rPr>
          <w:tab/>
        </w:r>
      </w:del>
      <w:del w:id="122" w:author="xu chao" w:date="2018-09-10T12:58:00Z">
        <w:r>
          <w:rPr>
            <w:rFonts w:ascii="Times New Roman" w:hAnsi="Times New Roman"/>
            <w:sz w:val="20"/>
            <w:szCs w:val="20"/>
            <w:lang w:val="en-US"/>
          </w:rPr>
          <w:delText>United Kingdom</w:delText>
        </w:r>
      </w:del>
    </w:p>
    <w:p>
      <w:pPr>
        <w:tabs>
          <w:tab w:val="right" w:pos="9720"/>
        </w:tabs>
        <w:spacing w:after="10" w:line="240" w:lineRule="auto"/>
        <w:rPr>
          <w:del w:id="123" w:author="xu chao" w:date="2018-09-10T12:58:00Z"/>
          <w:rFonts w:ascii="Times New Roman" w:hAnsi="Times New Roman"/>
          <w:sz w:val="20"/>
          <w:szCs w:val="20"/>
          <w:lang w:val="en-US"/>
        </w:rPr>
      </w:pPr>
      <w:del w:id="124" w:author="xu chao" w:date="2018-09-10T12:58:00Z">
        <w:r>
          <w:rPr>
            <w:rFonts w:ascii="Times New Roman" w:hAnsi="Times New Roman"/>
            <w:sz w:val="20"/>
            <w:szCs w:val="20"/>
            <w:lang w:val="en-US"/>
          </w:rPr>
          <w:delText>Summer School Student</w:delText>
        </w:r>
      </w:del>
      <w:del w:id="125" w:author="xu chao" w:date="2018-09-10T12:58:00Z">
        <w:r>
          <w:rPr>
            <w:rFonts w:ascii="Times New Roman" w:hAnsi="Times New Roman"/>
            <w:sz w:val="20"/>
            <w:szCs w:val="20"/>
            <w:lang w:val="en-US"/>
          </w:rPr>
          <w:tab/>
        </w:r>
      </w:del>
      <w:del w:id="126" w:author="xu chao" w:date="2018-09-10T12:58:00Z">
        <w:r>
          <w:rPr>
            <w:rFonts w:ascii="Times New Roman" w:hAnsi="Times New Roman"/>
            <w:sz w:val="20"/>
            <w:szCs w:val="20"/>
            <w:lang w:val="en-US"/>
          </w:rPr>
          <w:delText>Aug</w:delText>
        </w:r>
      </w:del>
      <w:ins w:id="127" w:author="Lewis Hamilton" w:date="2017-11-25T14:17:00Z">
        <w:del w:id="128" w:author="xu chao" w:date="2018-09-10T12:58:00Z">
          <w:r>
            <w:rPr>
              <w:rFonts w:ascii="Times New Roman" w:hAnsi="Times New Roman"/>
              <w:sz w:val="20"/>
              <w:szCs w:val="20"/>
              <w:lang w:val="en-US"/>
            </w:rPr>
            <w:delText>.</w:delText>
          </w:r>
        </w:del>
      </w:ins>
      <w:del w:id="129" w:author="xu chao" w:date="2018-09-10T12:58:00Z">
        <w:r>
          <w:rPr>
            <w:rFonts w:ascii="Times New Roman" w:hAnsi="Times New Roman"/>
            <w:sz w:val="20"/>
            <w:szCs w:val="20"/>
            <w:lang w:val="en-US"/>
          </w:rPr>
          <w:delText xml:space="preserve"> 2015</w:delText>
        </w:r>
      </w:del>
    </w:p>
    <w:p>
      <w:pPr>
        <w:numPr>
          <w:ilvl w:val="0"/>
          <w:numId w:val="1"/>
        </w:numPr>
        <w:spacing w:after="10" w:line="240" w:lineRule="auto"/>
        <w:ind w:left="0" w:hanging="357"/>
        <w:rPr>
          <w:del w:id="131" w:author="xu chao" w:date="2018-09-10T12:58:00Z"/>
          <w:rFonts w:ascii="Times New Roman" w:hAnsi="Times New Roman"/>
          <w:sz w:val="20"/>
          <w:szCs w:val="20"/>
          <w:lang w:val="en-US"/>
        </w:rPr>
        <w:pPrChange w:id="130" w:author="xu chao" w:date="2019-04-09T20:15:00Z">
          <w:pPr>
            <w:numPr>
              <w:ilvl w:val="0"/>
              <w:numId w:val="1"/>
            </w:numPr>
            <w:spacing w:after="10" w:line="240" w:lineRule="auto"/>
            <w:ind w:left="720" w:hanging="357"/>
          </w:pPr>
        </w:pPrChange>
      </w:pPr>
      <w:del w:id="132" w:author="xu chao" w:date="2018-09-10T12:58:00Z">
        <w:commentRangeStart w:id="6"/>
        <w:r>
          <w:rPr>
            <w:rFonts w:hint="eastAsia" w:ascii="Times New Roman" w:hAnsi="Times New Roman"/>
            <w:sz w:val="20"/>
            <w:szCs w:val="20"/>
            <w:lang w:val="en-US"/>
          </w:rPr>
          <w:delText>Executed</w:delText>
        </w:r>
      </w:del>
      <w:del w:id="133" w:author="xu chao" w:date="2018-09-10T12:58:00Z">
        <w:r>
          <w:rPr>
            <w:rFonts w:ascii="Times New Roman" w:hAnsi="Times New Roman"/>
            <w:sz w:val="20"/>
            <w:szCs w:val="20"/>
            <w:lang w:val="en-US"/>
          </w:rPr>
          <w:delText xml:space="preserve"> two mini-projects as teamwork</w:delText>
        </w:r>
        <w:commentRangeEnd w:id="6"/>
      </w:del>
      <w:del w:id="134" w:author="xu chao" w:date="2018-09-10T12:58:00Z">
        <w:r>
          <w:rPr>
            <w:rStyle w:val="11"/>
          </w:rPr>
          <w:commentReference w:id="6"/>
        </w:r>
        <w:commentRangeEnd w:id="5"/>
      </w:del>
      <w:del w:id="135" w:author="xu chao" w:date="2018-09-10T12:58:00Z">
        <w:r>
          <w:rPr>
            <w:rStyle w:val="11"/>
          </w:rPr>
          <w:commentReference w:id="5"/>
        </w:r>
      </w:del>
      <w:ins w:id="136" w:author="chao xu" w:date="2017-11-28T13:36:00Z">
        <w:del w:id="137" w:author="xu chao" w:date="2018-09-10T12:58:00Z">
          <w:r>
            <w:rPr>
              <w:rFonts w:ascii="Times New Roman" w:hAnsi="Times New Roman"/>
              <w:sz w:val="20"/>
              <w:szCs w:val="20"/>
              <w:lang w:val="en-US"/>
            </w:rPr>
            <w:delText xml:space="preserve">Completed </w:delText>
          </w:r>
        </w:del>
      </w:ins>
      <w:ins w:id="138" w:author="chao xu" w:date="2017-11-28T13:37:00Z">
        <w:del w:id="139" w:author="xu chao" w:date="2018-09-10T12:58:00Z">
          <w:r>
            <w:rPr>
              <w:rFonts w:ascii="Times New Roman" w:hAnsi="Times New Roman"/>
              <w:sz w:val="20"/>
              <w:szCs w:val="20"/>
              <w:lang w:val="en-US"/>
            </w:rPr>
            <w:delText>the Practi</w:delText>
          </w:r>
        </w:del>
      </w:ins>
      <w:ins w:id="140" w:author="chao xu" w:date="2017-11-28T13:38:00Z">
        <w:del w:id="141" w:author="xu chao" w:date="2018-09-10T12:58:00Z">
          <w:r>
            <w:rPr>
              <w:rFonts w:ascii="Times New Roman" w:hAnsi="Times New Roman"/>
              <w:sz w:val="20"/>
              <w:szCs w:val="20"/>
              <w:lang w:val="en-US"/>
            </w:rPr>
            <w:delText>c</w:delText>
          </w:r>
        </w:del>
      </w:ins>
      <w:ins w:id="142" w:author="chao xu" w:date="2017-11-28T13:37:00Z">
        <w:del w:id="143" w:author="xu chao" w:date="2018-09-10T12:58:00Z">
          <w:r>
            <w:rPr>
              <w:rFonts w:ascii="Times New Roman" w:hAnsi="Times New Roman"/>
              <w:sz w:val="20"/>
              <w:szCs w:val="20"/>
              <w:lang w:val="en-US"/>
            </w:rPr>
            <w:delText>al Skills Training Course</w:delText>
          </w:r>
        </w:del>
      </w:ins>
      <w:ins w:id="144" w:author="chao xu" w:date="2017-11-28T13:38:00Z">
        <w:del w:id="145" w:author="xu chao" w:date="2018-09-10T12:58:00Z">
          <w:r>
            <w:rPr>
              <w:rFonts w:ascii="Times New Roman" w:hAnsi="Times New Roman"/>
              <w:sz w:val="20"/>
              <w:szCs w:val="20"/>
              <w:lang w:val="en-US"/>
            </w:rPr>
            <w:delText xml:space="preserve"> for Fudan University Elite Engineering Students</w:delText>
          </w:r>
        </w:del>
      </w:ins>
    </w:p>
    <w:p>
      <w:pPr>
        <w:numPr>
          <w:ilvl w:val="0"/>
          <w:numId w:val="1"/>
        </w:numPr>
        <w:spacing w:after="10" w:line="240" w:lineRule="auto"/>
        <w:ind w:left="720" w:hanging="357"/>
        <w:rPr>
          <w:rFonts w:ascii="Times New Roman" w:hAnsi="Times New Roman"/>
          <w:sz w:val="20"/>
          <w:szCs w:val="20"/>
          <w:lang w:val="en-US"/>
        </w:rPr>
        <w:pPrChange w:id="146" w:author="xu chao" w:date="2019-04-09T20:15:00Z">
          <w:pPr>
            <w:spacing w:after="10" w:line="240" w:lineRule="auto"/>
            <w:ind w:left="363"/>
          </w:pPr>
        </w:pPrChange>
      </w:pPr>
    </w:p>
    <w:p>
      <w:pPr>
        <w:pBdr>
          <w:bottom w:val="single" w:color="auto" w:sz="6" w:space="1"/>
        </w:pBdr>
        <w:spacing w:after="10" w:line="240" w:lineRule="auto"/>
        <w:outlineLvl w:val="0"/>
        <w:rPr>
          <w:rFonts w:ascii="Times New Roman" w:hAnsi="Times New Roman"/>
          <w:b/>
          <w:smallCaps/>
          <w:sz w:val="28"/>
          <w:szCs w:val="20"/>
          <w:lang w:val="en-US"/>
        </w:rPr>
      </w:pPr>
      <w:r>
        <w:rPr>
          <w:rFonts w:ascii="Times New Roman" w:hAnsi="Times New Roman"/>
          <w:b/>
          <w:smallCaps/>
          <w:sz w:val="28"/>
          <w:szCs w:val="20"/>
          <w:lang w:val="en-US"/>
        </w:rPr>
        <w:t>Publications</w:t>
      </w:r>
    </w:p>
    <w:p>
      <w:pPr>
        <w:spacing w:after="10" w:line="240" w:lineRule="auto"/>
        <w:rPr>
          <w:rFonts w:ascii="Times New Roman" w:hAnsi="Times New Roman"/>
          <w:b/>
          <w:sz w:val="4"/>
          <w:szCs w:val="4"/>
          <w:lang w:val="en-US"/>
        </w:rPr>
      </w:pPr>
    </w:p>
    <w:p>
      <w:pPr>
        <w:spacing w:after="10" w:line="240" w:lineRule="auto"/>
        <w:rPr>
          <w:ins w:id="147" w:author="xu chao" w:date="2019-04-09T20:12:00Z"/>
          <w:rFonts w:ascii="Times New Roman" w:hAnsi="Times New Roman"/>
          <w:b/>
          <w:sz w:val="4"/>
          <w:szCs w:val="4"/>
          <w:lang w:val="en-US"/>
        </w:rPr>
      </w:pPr>
    </w:p>
    <w:p>
      <w:pPr>
        <w:numPr>
          <w:ilvl w:val="0"/>
          <w:numId w:val="2"/>
        </w:numPr>
        <w:spacing w:after="10" w:line="240" w:lineRule="auto"/>
        <w:ind w:left="720" w:hanging="360"/>
        <w:rPr>
          <w:ins w:id="148" w:author="xu chao" w:date="2019-04-09T20:12:00Z"/>
          <w:rFonts w:ascii="Times New Roman" w:hAnsi="Times New Roman"/>
          <w:sz w:val="20"/>
          <w:szCs w:val="20"/>
          <w:lang w:val="en-US" w:eastAsia="zh-CN"/>
          <w:rPrChange w:id="149" w:author="xu chao" w:date="2019-04-09T20:12:00Z">
            <w:rPr>
              <w:ins w:id="150" w:author="xu chao" w:date="2019-04-09T20:12:00Z"/>
              <w:rFonts w:ascii="Times New Roman" w:hAnsi="Times New Roman"/>
              <w:sz w:val="20"/>
              <w:szCs w:val="20"/>
              <w:lang w:val="en-US"/>
            </w:rPr>
          </w:rPrChange>
        </w:rPr>
      </w:pPr>
      <w:ins w:id="151" w:author="xu chao" w:date="2019-04-09T20:12:00Z">
        <w:r>
          <w:rPr>
            <w:rFonts w:hint="eastAsia" w:ascii="Times New Roman" w:hAnsi="Times New Roman"/>
            <w:sz w:val="20"/>
            <w:szCs w:val="20"/>
            <w:lang w:val="en-US" w:eastAsia="zh-CN"/>
          </w:rPr>
          <w:t>P.</w:t>
        </w:r>
      </w:ins>
      <w:ins w:id="152" w:author="xu chao" w:date="2019-04-09T20:12:00Z">
        <w:r>
          <w:rPr>
            <w:rFonts w:ascii="Times New Roman" w:hAnsi="Times New Roman"/>
            <w:sz w:val="20"/>
            <w:szCs w:val="20"/>
            <w:lang w:val="en-US" w:eastAsia="zh-CN"/>
          </w:rPr>
          <w:t xml:space="preserve"> </w:t>
        </w:r>
      </w:ins>
      <w:ins w:id="153" w:author="xu chao" w:date="2019-04-09T20:12:00Z">
        <w:r>
          <w:rPr>
            <w:rFonts w:hint="eastAsia" w:ascii="Times New Roman" w:hAnsi="Times New Roman"/>
            <w:sz w:val="20"/>
            <w:szCs w:val="20"/>
            <w:lang w:val="en-US" w:eastAsia="zh-CN"/>
          </w:rPr>
          <w:t>Peng</w:t>
        </w:r>
      </w:ins>
      <w:ins w:id="154" w:author="xu chao" w:date="2019-04-09T20:12:00Z">
        <w:r>
          <w:rPr>
            <w:rFonts w:ascii="Times New Roman" w:hAnsi="Times New Roman"/>
            <w:sz w:val="20"/>
            <w:szCs w:val="20"/>
            <w:lang w:val="en-US" w:eastAsia="zh-CN"/>
          </w:rPr>
          <w:t xml:space="preserve">, </w:t>
        </w:r>
      </w:ins>
      <w:ins w:id="155" w:author="xu chao" w:date="2019-04-09T20:12:00Z">
        <w:r>
          <w:rPr>
            <w:rFonts w:ascii="Times New Roman" w:hAnsi="Times New Roman"/>
            <w:b/>
            <w:sz w:val="20"/>
            <w:szCs w:val="20"/>
            <w:lang w:val="en-US" w:eastAsia="zh-CN"/>
          </w:rPr>
          <w:t xml:space="preserve">C. Xu, </w:t>
        </w:r>
      </w:ins>
      <w:ins w:id="156" w:author="xu chao" w:date="2019-04-09T20:12:00Z">
        <w:r>
          <w:rPr>
            <w:rFonts w:ascii="Times New Roman" w:hAnsi="Times New Roman"/>
            <w:sz w:val="20"/>
            <w:szCs w:val="20"/>
            <w:lang w:val="en-US" w:eastAsia="zh-CN"/>
          </w:rPr>
          <w:t xml:space="preserve">L. Quinn, H. Hu, B. Viswanath, </w:t>
        </w:r>
      </w:ins>
      <w:ins w:id="157" w:author="xu chao" w:date="2019-04-09T20:12:00Z">
        <w:r>
          <w:rPr>
            <w:rFonts w:hint="eastAsia" w:ascii="Times New Roman" w:hAnsi="Times New Roman"/>
            <w:sz w:val="20"/>
            <w:szCs w:val="20"/>
            <w:lang w:val="en-US" w:eastAsia="zh-CN"/>
          </w:rPr>
          <w:t>G.</w:t>
        </w:r>
      </w:ins>
      <w:ins w:id="158" w:author="xu chao" w:date="2019-04-09T20:12:00Z">
        <w:r>
          <w:rPr>
            <w:rFonts w:ascii="Times New Roman" w:hAnsi="Times New Roman"/>
            <w:sz w:val="20"/>
            <w:szCs w:val="20"/>
            <w:lang w:val="en-US" w:eastAsia="zh-CN"/>
          </w:rPr>
          <w:t xml:space="preserve"> </w:t>
        </w:r>
      </w:ins>
      <w:ins w:id="159" w:author="xu chao" w:date="2019-04-09T20:12:00Z">
        <w:r>
          <w:rPr>
            <w:rFonts w:hint="eastAsia" w:ascii="Times New Roman" w:hAnsi="Times New Roman"/>
            <w:sz w:val="20"/>
            <w:szCs w:val="20"/>
            <w:lang w:val="en-US" w:eastAsia="zh-CN"/>
          </w:rPr>
          <w:t>Wang</w:t>
        </w:r>
      </w:ins>
      <w:ins w:id="160" w:author="xu chao" w:date="2019-04-09T20:12:00Z">
        <w:r>
          <w:rPr>
            <w:rFonts w:ascii="Times New Roman" w:hAnsi="Times New Roman"/>
            <w:sz w:val="20"/>
            <w:szCs w:val="20"/>
            <w:lang w:val="en-US" w:eastAsia="zh-CN"/>
          </w:rPr>
          <w:t xml:space="preserve"> “What Happens After You Leak Your Password: Understanding Credential Sharing on Phishing Sites”,</w:t>
        </w:r>
      </w:ins>
      <w:ins w:id="161" w:author="xu chao" w:date="2019-04-09T20:12:00Z">
        <w:r>
          <w:rPr>
            <w:rFonts w:ascii="Times New Roman" w:hAnsi="Times New Roman"/>
            <w:i/>
            <w:sz w:val="20"/>
            <w:szCs w:val="20"/>
            <w:lang w:val="en-US" w:eastAsia="zh-CN"/>
          </w:rPr>
          <w:t xml:space="preserve"> July 7-12, 2019, The ACM Asia Conference on Computer and Communications Security (ASIACCS)</w:t>
        </w:r>
      </w:ins>
    </w:p>
    <w:p>
      <w:pPr>
        <w:numPr>
          <w:ilvl w:val="0"/>
          <w:numId w:val="2"/>
        </w:numPr>
        <w:spacing w:after="10" w:line="240" w:lineRule="auto"/>
        <w:rPr>
          <w:ins w:id="162" w:author="xu chao" w:date="2018-08-20T22:39:00Z"/>
          <w:rFonts w:ascii="Times New Roman" w:hAnsi="Times New Roman"/>
          <w:sz w:val="20"/>
          <w:szCs w:val="20"/>
          <w:lang w:val="en-US"/>
        </w:rPr>
      </w:pPr>
      <w:ins w:id="163" w:author="xu chao" w:date="2018-08-20T22:39:00Z">
        <w:r>
          <w:rPr>
            <w:rFonts w:ascii="Times New Roman" w:hAnsi="Times New Roman"/>
            <w:sz w:val="20"/>
            <w:szCs w:val="20"/>
            <w:lang w:val="en-US"/>
          </w:rPr>
          <w:t xml:space="preserve">Q. Gong, </w:t>
        </w:r>
      </w:ins>
      <w:ins w:id="164" w:author="xu chao" w:date="2018-08-20T22:40:00Z">
        <w:r>
          <w:rPr>
            <w:rFonts w:ascii="Times New Roman" w:hAnsi="Times New Roman"/>
            <w:sz w:val="20"/>
            <w:szCs w:val="20"/>
            <w:lang w:val="en-US"/>
          </w:rPr>
          <w:t xml:space="preserve">Y. Chen, </w:t>
        </w:r>
      </w:ins>
      <w:ins w:id="165" w:author="xu chao" w:date="2018-08-20T22:39:00Z">
        <w:r>
          <w:rPr>
            <w:rFonts w:ascii="Times New Roman" w:hAnsi="Times New Roman"/>
            <w:sz w:val="20"/>
            <w:szCs w:val="20"/>
            <w:lang w:val="en-US"/>
          </w:rPr>
          <w:t xml:space="preserve">X. Yu, </w:t>
        </w:r>
      </w:ins>
      <w:ins w:id="166" w:author="xu chao" w:date="2018-08-20T22:39:00Z">
        <w:r>
          <w:rPr>
            <w:rFonts w:ascii="Times New Roman" w:hAnsi="Times New Roman"/>
            <w:b/>
            <w:sz w:val="20"/>
            <w:szCs w:val="20"/>
            <w:lang w:val="en-US"/>
            <w:rPrChange w:id="167" w:author="xu chao" w:date="2018-08-20T22:40:00Z">
              <w:rPr>
                <w:rFonts w:ascii="Times New Roman" w:hAnsi="Times New Roman"/>
                <w:sz w:val="20"/>
                <w:szCs w:val="20"/>
                <w:lang w:val="en-US"/>
              </w:rPr>
            </w:rPrChange>
          </w:rPr>
          <w:t>C. Xu</w:t>
        </w:r>
      </w:ins>
      <w:ins w:id="168" w:author="xu chao" w:date="2018-08-20T22:39:00Z">
        <w:r>
          <w:rPr>
            <w:rFonts w:ascii="Times New Roman" w:hAnsi="Times New Roman"/>
            <w:sz w:val="20"/>
            <w:szCs w:val="20"/>
            <w:lang w:val="en-US"/>
          </w:rPr>
          <w:t>, Z. Guo,</w:t>
        </w:r>
      </w:ins>
      <w:ins w:id="169" w:author="xu chao" w:date="2018-08-20T22:44:00Z">
        <w:r>
          <w:rPr>
            <w:rFonts w:hint="eastAsia" w:ascii="Times New Roman" w:hAnsi="Times New Roman"/>
            <w:sz w:val="20"/>
            <w:szCs w:val="20"/>
            <w:lang w:val="en-US"/>
          </w:rPr>
          <w:t xml:space="preserve"> Y. Xiao, F. </w:t>
        </w:r>
      </w:ins>
      <w:ins w:id="170" w:author="xu chao" w:date="2018-08-20T22:45:00Z">
        <w:r>
          <w:rPr>
            <w:rFonts w:ascii="Times New Roman" w:hAnsi="Times New Roman"/>
            <w:sz w:val="20"/>
            <w:szCs w:val="20"/>
            <w:lang w:val="en-US"/>
          </w:rPr>
          <w:t xml:space="preserve">Ben Abdesslem, X. Wang, P. Hui </w:t>
        </w:r>
      </w:ins>
      <w:ins w:id="171" w:author="xu chao" w:date="2018-08-20T22:42:00Z">
        <w:r>
          <w:rPr>
            <w:rFonts w:ascii="Times New Roman" w:hAnsi="Times New Roman"/>
            <w:sz w:val="20"/>
            <w:szCs w:val="20"/>
            <w:lang w:val="en-US"/>
          </w:rPr>
          <w:t>“Exploring the Power of Social Hub Services”</w:t>
        </w:r>
      </w:ins>
      <w:ins w:id="172" w:author="xu chao" w:date="2018-08-20T22:43:00Z">
        <w:r>
          <w:rPr>
            <w:rFonts w:hint="eastAsia" w:ascii="Times New Roman" w:hAnsi="Times New Roman"/>
            <w:sz w:val="20"/>
            <w:szCs w:val="20"/>
            <w:lang w:val="en-US"/>
          </w:rPr>
          <w:t>,</w:t>
        </w:r>
      </w:ins>
      <w:ins w:id="173" w:author="xu chao" w:date="2018-08-20T23:06:00Z">
        <w:r>
          <w:rPr>
            <w:rFonts w:hint="eastAsia" w:ascii="Times New Roman" w:hAnsi="Times New Roman"/>
            <w:sz w:val="20"/>
            <w:szCs w:val="20"/>
            <w:lang w:val="en-US"/>
          </w:rPr>
          <w:t xml:space="preserve"> </w:t>
        </w:r>
      </w:ins>
      <w:ins w:id="174" w:author="xu chao" w:date="2018-08-20T23:08:00Z">
        <w:r>
          <w:rPr>
            <w:rFonts w:hint="eastAsia" w:ascii="Times New Roman" w:hAnsi="Times New Roman"/>
            <w:sz w:val="20"/>
            <w:szCs w:val="20"/>
            <w:lang w:val="en-US"/>
          </w:rPr>
          <w:t xml:space="preserve">2018, </w:t>
        </w:r>
      </w:ins>
      <w:ins w:id="175" w:author="xu chao" w:date="2018-08-20T23:08:00Z">
        <w:r>
          <w:rPr>
            <w:rFonts w:ascii="Times New Roman" w:hAnsi="Times New Roman"/>
            <w:i/>
            <w:sz w:val="20"/>
            <w:szCs w:val="20"/>
            <w:lang w:val="en-US"/>
          </w:rPr>
          <w:t>Word Wide Web J</w:t>
        </w:r>
      </w:ins>
      <w:ins w:id="176" w:author="xu chao" w:date="2018-08-20T23:08:00Z">
        <w:r>
          <w:rPr>
            <w:rFonts w:ascii="Times New Roman" w:hAnsi="Times New Roman"/>
            <w:i/>
            <w:sz w:val="20"/>
            <w:szCs w:val="20"/>
            <w:lang w:val="en-US"/>
            <w:rPrChange w:id="177" w:author="xu chao" w:date="2018-08-20T23:08:00Z">
              <w:rPr>
                <w:rFonts w:ascii="Times New Roman" w:hAnsi="Times New Roman"/>
                <w:sz w:val="20"/>
                <w:szCs w:val="20"/>
                <w:lang w:val="en-US"/>
              </w:rPr>
            </w:rPrChange>
          </w:rPr>
          <w:t>ournal</w:t>
        </w:r>
      </w:ins>
    </w:p>
    <w:p>
      <w:pPr>
        <w:numPr>
          <w:ilvl w:val="0"/>
          <w:numId w:val="2"/>
        </w:numPr>
        <w:spacing w:after="10" w:line="240" w:lineRule="auto"/>
        <w:rPr>
          <w:del w:id="178" w:author="xu chao" w:date="2019-04-09T20:15:00Z"/>
          <w:rFonts w:ascii="Times New Roman" w:hAnsi="Times New Roman"/>
          <w:sz w:val="20"/>
          <w:szCs w:val="20"/>
          <w:lang w:val="en-US"/>
        </w:rPr>
      </w:pPr>
      <w:r>
        <w:rPr>
          <w:rFonts w:ascii="Times New Roman" w:hAnsi="Times New Roman"/>
          <w:sz w:val="20"/>
          <w:szCs w:val="20"/>
          <w:lang w:val="en-US"/>
        </w:rPr>
        <w:t xml:space="preserve">Q. Gong, X. Yu, </w:t>
      </w:r>
      <w:r>
        <w:rPr>
          <w:rFonts w:ascii="Times New Roman" w:hAnsi="Times New Roman"/>
          <w:b/>
          <w:sz w:val="20"/>
          <w:szCs w:val="20"/>
          <w:lang w:val="en-US"/>
          <w:rPrChange w:id="179" w:author="xu chao" w:date="2018-08-20T22:40:00Z">
            <w:rPr>
              <w:rFonts w:ascii="Times New Roman" w:hAnsi="Times New Roman"/>
              <w:sz w:val="20"/>
              <w:szCs w:val="20"/>
              <w:lang w:val="en-US"/>
            </w:rPr>
          </w:rPrChange>
        </w:rPr>
        <w:t>C. Xu</w:t>
      </w:r>
      <w:r>
        <w:rPr>
          <w:rFonts w:ascii="Times New Roman" w:hAnsi="Times New Roman"/>
          <w:sz w:val="20"/>
          <w:szCs w:val="20"/>
          <w:lang w:val="en-US"/>
        </w:rPr>
        <w:t>, Z. Guo, Y. Chen, X. Wang</w:t>
      </w:r>
      <w:r>
        <w:rPr>
          <w:rFonts w:hint="eastAsia" w:ascii="Times New Roman" w:hAnsi="Times New Roman"/>
          <w:sz w:val="20"/>
          <w:szCs w:val="20"/>
          <w:lang w:val="en-US" w:eastAsia="zh-CN"/>
        </w:rPr>
        <w:t xml:space="preserve"> </w:t>
      </w:r>
      <w:r>
        <w:rPr>
          <w:rFonts w:ascii="Times New Roman" w:hAnsi="Times New Roman"/>
          <w:sz w:val="20"/>
          <w:szCs w:val="20"/>
          <w:lang w:val="en-US" w:eastAsia="zh-CN"/>
        </w:rPr>
        <w:t>“</w:t>
      </w:r>
      <w:r>
        <w:rPr>
          <w:rFonts w:ascii="Times New Roman" w:hAnsi="Times New Roman"/>
          <w:sz w:val="20"/>
          <w:szCs w:val="20"/>
          <w:lang w:val="en-US"/>
        </w:rPr>
        <w:t xml:space="preserve">Leveraging the Potential of Social Hub Services”, </w:t>
      </w:r>
      <w:r>
        <w:rPr>
          <w:rFonts w:ascii="Times New Roman" w:hAnsi="Times New Roman"/>
          <w:sz w:val="20"/>
          <w:szCs w:val="20"/>
          <w:lang w:val="en-US" w:eastAsia="zh-CN"/>
        </w:rPr>
        <w:t>December 12, 2017</w:t>
      </w:r>
      <w:r>
        <w:rPr>
          <w:rFonts w:ascii="Times New Roman" w:hAnsi="Times New Roman"/>
          <w:sz w:val="20"/>
          <w:szCs w:val="20"/>
          <w:lang w:val="en-US"/>
        </w:rPr>
        <w:t xml:space="preserve">, </w:t>
      </w:r>
      <w:r>
        <w:rPr>
          <w:rFonts w:ascii="Times New Roman" w:hAnsi="Times New Roman"/>
          <w:i/>
          <w:sz w:val="20"/>
          <w:szCs w:val="20"/>
          <w:lang w:val="en-US"/>
        </w:rPr>
        <w:t>CoNEXT'17 Student Workshop</w:t>
      </w:r>
    </w:p>
    <w:p>
      <w:pPr>
        <w:numPr>
          <w:ilvl w:val="0"/>
          <w:numId w:val="2"/>
        </w:numPr>
        <w:spacing w:after="10" w:line="240" w:lineRule="auto"/>
        <w:ind w:left="720"/>
        <w:rPr>
          <w:rFonts w:ascii="Times New Roman" w:hAnsi="Times New Roman"/>
          <w:sz w:val="20"/>
          <w:szCs w:val="20"/>
          <w:lang w:val="en-US"/>
        </w:rPr>
        <w:pPrChange w:id="180" w:author="xu chao" w:date="2019-04-09T20:15:00Z">
          <w:pPr>
            <w:spacing w:after="10" w:line="240" w:lineRule="auto"/>
            <w:ind w:left="360"/>
          </w:pPr>
        </w:pPrChange>
      </w:pPr>
    </w:p>
    <w:p>
      <w:pPr>
        <w:pBdr>
          <w:bottom w:val="single" w:color="auto" w:sz="6" w:space="1"/>
        </w:pBdr>
        <w:spacing w:after="10" w:line="240" w:lineRule="auto"/>
        <w:outlineLvl w:val="0"/>
        <w:rPr>
          <w:del w:id="181" w:author="xu chao" w:date="2019-03-31T16:58:00Z"/>
          <w:rFonts w:ascii="Times New Roman" w:hAnsi="Times New Roman"/>
          <w:b/>
          <w:smallCaps/>
          <w:sz w:val="28"/>
          <w:szCs w:val="20"/>
          <w:lang w:val="en-US"/>
        </w:rPr>
      </w:pPr>
      <w:r>
        <w:rPr>
          <w:rFonts w:ascii="Times New Roman" w:hAnsi="Times New Roman"/>
          <w:b/>
          <w:smallCaps/>
          <w:sz w:val="28"/>
          <w:szCs w:val="20"/>
          <w:lang w:val="en-US"/>
        </w:rPr>
        <w:t>Research Experience</w:t>
      </w:r>
    </w:p>
    <w:p>
      <w:pPr>
        <w:tabs>
          <w:tab w:val="right" w:pos="9720"/>
        </w:tabs>
        <w:spacing w:after="10" w:line="240" w:lineRule="auto"/>
        <w:rPr>
          <w:del w:id="182" w:author="xu chao" w:date="2018-09-10T12:59:00Z"/>
          <w:rFonts w:ascii="Times New Roman" w:hAnsi="Times New Roman"/>
          <w:b/>
          <w:sz w:val="4"/>
          <w:szCs w:val="4"/>
          <w:lang w:val="en-US"/>
        </w:rPr>
      </w:pPr>
    </w:p>
    <w:p>
      <w:pPr>
        <w:pBdr>
          <w:bottom w:val="single" w:color="auto" w:sz="6" w:space="1"/>
        </w:pBdr>
        <w:spacing w:after="10" w:line="240" w:lineRule="auto"/>
        <w:outlineLvl w:val="0"/>
        <w:rPr>
          <w:ins w:id="184" w:author="xu chao" w:date="2019-03-31T16:58:00Z"/>
          <w:rFonts w:ascii="Times New Roman" w:hAnsi="Times New Roman"/>
          <w:b/>
          <w:sz w:val="4"/>
          <w:szCs w:val="4"/>
          <w:lang w:val="en-US"/>
        </w:rPr>
        <w:pPrChange w:id="183" w:author="xu chao" w:date="2019-03-31T16:58:00Z">
          <w:pPr>
            <w:spacing w:after="10" w:line="240" w:lineRule="auto"/>
          </w:pPr>
        </w:pPrChange>
      </w:pPr>
    </w:p>
    <w:p>
      <w:pPr>
        <w:tabs>
          <w:tab w:val="right" w:pos="9720"/>
        </w:tabs>
        <w:spacing w:after="10" w:line="240" w:lineRule="auto"/>
        <w:rPr>
          <w:ins w:id="185" w:author="xu chao" w:date="2019-03-31T16:58:00Z"/>
          <w:rFonts w:ascii="Times New Roman" w:hAnsi="Times New Roman"/>
          <w:sz w:val="20"/>
          <w:szCs w:val="20"/>
          <w:lang w:val="en-US" w:eastAsia="zh-CN"/>
        </w:rPr>
      </w:pPr>
      <w:ins w:id="186" w:author="xu chao" w:date="2019-04-01T11:02:00Z">
        <w:r>
          <w:rPr>
            <w:rFonts w:ascii="Times New Roman" w:hAnsi="Times New Roman"/>
            <w:b/>
            <w:sz w:val="20"/>
            <w:szCs w:val="20"/>
            <w:lang w:val="en-US"/>
          </w:rPr>
          <w:t xml:space="preserve">Virginia </w:t>
        </w:r>
      </w:ins>
      <w:ins w:id="187" w:author="xu chao" w:date="2019-04-09T20:16:00Z">
        <w:r>
          <w:rPr>
            <w:rFonts w:hint="eastAsia" w:ascii="Times New Roman" w:hAnsi="Times New Roman"/>
            <w:b/>
            <w:sz w:val="20"/>
            <w:szCs w:val="20"/>
            <w:lang w:val="en-US" w:eastAsia="zh-CN"/>
          </w:rPr>
          <w:t>Tech</w:t>
        </w:r>
      </w:ins>
      <w:ins w:id="188" w:author="xu chao" w:date="2019-03-31T16:58:00Z">
        <w:r>
          <w:rPr>
            <w:rFonts w:ascii="Times New Roman" w:hAnsi="Times New Roman"/>
            <w:b/>
            <w:sz w:val="20"/>
            <w:szCs w:val="20"/>
            <w:lang w:val="en-US"/>
          </w:rPr>
          <w:t xml:space="preserve"> (</w:t>
        </w:r>
      </w:ins>
      <w:ins w:id="189" w:author="xu chao" w:date="2019-03-31T16:59:00Z">
        <w:r>
          <w:rPr>
            <w:rFonts w:ascii="Times New Roman" w:hAnsi="Times New Roman"/>
            <w:b/>
            <w:sz w:val="20"/>
            <w:szCs w:val="20"/>
            <w:lang w:val="en-US"/>
          </w:rPr>
          <w:t>Department of Computer Science)</w:t>
        </w:r>
      </w:ins>
      <w:ins w:id="190" w:author="xu chao" w:date="2019-03-31T16:58:00Z">
        <w:r>
          <w:rPr>
            <w:rFonts w:ascii="Times New Roman" w:hAnsi="Times New Roman"/>
            <w:sz w:val="20"/>
            <w:szCs w:val="20"/>
            <w:lang w:val="en-US"/>
          </w:rPr>
          <w:tab/>
        </w:r>
      </w:ins>
      <w:ins w:id="191" w:author="xu chao" w:date="2019-03-31T23:40:00Z">
        <w:r>
          <w:rPr>
            <w:rFonts w:ascii="Times New Roman" w:hAnsi="Times New Roman"/>
            <w:sz w:val="20"/>
            <w:szCs w:val="20"/>
            <w:lang w:val="en-US"/>
          </w:rPr>
          <w:t>Virginia</w:t>
        </w:r>
      </w:ins>
      <w:ins w:id="192" w:author="xu chao" w:date="2019-03-31T16:58:00Z">
        <w:r>
          <w:rPr>
            <w:rFonts w:ascii="Times New Roman" w:hAnsi="Times New Roman"/>
            <w:sz w:val="20"/>
            <w:szCs w:val="20"/>
            <w:lang w:val="en-US"/>
          </w:rPr>
          <w:t>,</w:t>
        </w:r>
      </w:ins>
      <w:ins w:id="193" w:author="xu chao" w:date="2019-03-31T23:40:00Z">
        <w:r>
          <w:rPr>
            <w:rFonts w:ascii="Times New Roman" w:hAnsi="Times New Roman"/>
            <w:sz w:val="20"/>
            <w:szCs w:val="20"/>
            <w:lang w:val="en-US"/>
          </w:rPr>
          <w:t xml:space="preserve"> US</w:t>
        </w:r>
      </w:ins>
    </w:p>
    <w:p>
      <w:pPr>
        <w:tabs>
          <w:tab w:val="right" w:pos="9720"/>
        </w:tabs>
        <w:spacing w:after="10" w:line="240" w:lineRule="auto"/>
        <w:rPr>
          <w:ins w:id="194" w:author="xu chao" w:date="2019-03-31T16:58:00Z"/>
          <w:rFonts w:ascii="Times New Roman" w:hAnsi="Times New Roman"/>
          <w:sz w:val="20"/>
          <w:szCs w:val="20"/>
          <w:lang w:val="en-US" w:eastAsia="zh-CN"/>
        </w:rPr>
      </w:pPr>
      <w:ins w:id="195" w:author="xu chao" w:date="2019-04-01T10:57:00Z">
        <w:r>
          <w:rPr>
            <w:rFonts w:ascii="Times New Roman" w:hAnsi="Times New Roman"/>
            <w:sz w:val="20"/>
            <w:szCs w:val="20"/>
            <w:lang w:val="en-US"/>
          </w:rPr>
          <w:t xml:space="preserve">Research </w:t>
        </w:r>
      </w:ins>
      <w:ins w:id="196" w:author="xu chao" w:date="2019-04-01T10:57:00Z">
        <w:r>
          <w:rPr>
            <w:rFonts w:hint="eastAsia" w:ascii="Times New Roman" w:hAnsi="Times New Roman"/>
            <w:sz w:val="20"/>
            <w:szCs w:val="20"/>
            <w:lang w:val="en-US" w:eastAsia="zh-CN"/>
          </w:rPr>
          <w:t xml:space="preserve">Assistant </w:t>
        </w:r>
      </w:ins>
      <w:ins w:id="197" w:author="xu chao" w:date="2019-03-31T16:58:00Z">
        <w:r>
          <w:rPr>
            <w:rFonts w:hint="eastAsia" w:ascii="Times New Roman" w:hAnsi="Times New Roman"/>
            <w:sz w:val="20"/>
            <w:szCs w:val="20"/>
            <w:lang w:val="en-US" w:eastAsia="zh-CN"/>
          </w:rPr>
          <w:t>to Prof</w:t>
        </w:r>
      </w:ins>
      <w:ins w:id="198" w:author="xu chao" w:date="2019-03-31T16:58:00Z">
        <w:r>
          <w:rPr>
            <w:rFonts w:ascii="Times New Roman" w:hAnsi="Times New Roman"/>
            <w:sz w:val="20"/>
            <w:szCs w:val="20"/>
            <w:lang w:val="en-US" w:eastAsia="zh-CN"/>
          </w:rPr>
          <w:t xml:space="preserve">essor </w:t>
        </w:r>
      </w:ins>
      <w:ins w:id="199" w:author="xu chao" w:date="2019-03-31T16:59:00Z">
        <w:r>
          <w:rPr>
            <w:rFonts w:hint="eastAsia" w:ascii="Times New Roman" w:hAnsi="Times New Roman"/>
            <w:sz w:val="20"/>
            <w:szCs w:val="20"/>
            <w:lang w:val="en-US" w:eastAsia="zh-CN"/>
          </w:rPr>
          <w:t>Gang Wang</w:t>
        </w:r>
      </w:ins>
      <w:ins w:id="200" w:author="xu chao" w:date="2019-03-31T16:58:00Z">
        <w:r>
          <w:rPr>
            <w:rFonts w:ascii="Times New Roman" w:hAnsi="Times New Roman"/>
            <w:sz w:val="20"/>
            <w:szCs w:val="20"/>
            <w:lang w:val="en-US"/>
          </w:rPr>
          <w:tab/>
        </w:r>
      </w:ins>
      <w:ins w:id="201" w:author="xu chao" w:date="2019-03-31T16:58:00Z">
        <w:r>
          <w:rPr>
            <w:rFonts w:ascii="Times New Roman" w:hAnsi="Times New Roman"/>
            <w:sz w:val="20"/>
            <w:szCs w:val="20"/>
            <w:lang w:val="en-US"/>
          </w:rPr>
          <w:t>S</w:t>
        </w:r>
      </w:ins>
      <w:ins w:id="202" w:author="xu chao" w:date="2019-03-31T16:58:00Z">
        <w:r>
          <w:rPr>
            <w:rFonts w:hint="eastAsia" w:ascii="Times New Roman" w:hAnsi="Times New Roman"/>
            <w:sz w:val="20"/>
            <w:szCs w:val="20"/>
            <w:lang w:val="en-US"/>
          </w:rPr>
          <w:t>ep</w:t>
        </w:r>
      </w:ins>
      <w:ins w:id="203" w:author="xu chao" w:date="2019-03-31T16:58:00Z">
        <w:r>
          <w:rPr>
            <w:rFonts w:ascii="Times New Roman" w:hAnsi="Times New Roman"/>
            <w:sz w:val="20"/>
            <w:szCs w:val="20"/>
            <w:lang w:val="en-US"/>
          </w:rPr>
          <w:t>. 201</w:t>
        </w:r>
      </w:ins>
      <w:ins w:id="204" w:author="xu chao" w:date="2019-03-31T23:30:00Z">
        <w:r>
          <w:rPr>
            <w:rFonts w:ascii="Times New Roman" w:hAnsi="Times New Roman"/>
            <w:sz w:val="20"/>
            <w:szCs w:val="20"/>
            <w:lang w:val="en-US"/>
          </w:rPr>
          <w:t>8</w:t>
        </w:r>
      </w:ins>
      <w:ins w:id="205" w:author="xu chao" w:date="2019-03-31T16:58:00Z">
        <w:r>
          <w:rPr>
            <w:rFonts w:ascii="Times New Roman" w:hAnsi="Times New Roman"/>
            <w:sz w:val="20"/>
            <w:szCs w:val="20"/>
            <w:lang w:val="en-US"/>
          </w:rPr>
          <w:t xml:space="preserve"> – </w:t>
        </w:r>
      </w:ins>
      <w:ins w:id="206" w:author="xu chao" w:date="2019-04-01T11:03:00Z">
        <w:r>
          <w:rPr>
            <w:rFonts w:hint="eastAsia" w:ascii="Times New Roman" w:hAnsi="Times New Roman"/>
            <w:sz w:val="20"/>
            <w:szCs w:val="20"/>
            <w:lang w:val="en-US" w:eastAsia="zh-CN"/>
          </w:rPr>
          <w:t>Apr</w:t>
        </w:r>
      </w:ins>
      <w:ins w:id="207" w:author="xu chao" w:date="2019-03-31T16:58:00Z">
        <w:r>
          <w:rPr>
            <w:rFonts w:ascii="Times New Roman" w:hAnsi="Times New Roman"/>
            <w:sz w:val="20"/>
            <w:szCs w:val="20"/>
            <w:lang w:val="en-US"/>
          </w:rPr>
          <w:t>. 201</w:t>
        </w:r>
      </w:ins>
      <w:ins w:id="208" w:author="xu chao" w:date="2019-03-31T23:30:00Z">
        <w:r>
          <w:rPr>
            <w:rFonts w:ascii="Times New Roman" w:hAnsi="Times New Roman"/>
            <w:sz w:val="20"/>
            <w:szCs w:val="20"/>
            <w:lang w:val="en-US"/>
          </w:rPr>
          <w:t>9</w:t>
        </w:r>
      </w:ins>
    </w:p>
    <w:p>
      <w:pPr>
        <w:tabs>
          <w:tab w:val="right" w:pos="9720"/>
        </w:tabs>
        <w:spacing w:after="10" w:line="240" w:lineRule="auto"/>
        <w:rPr>
          <w:ins w:id="209" w:author="xu chao" w:date="2019-03-31T16:58:00Z"/>
          <w:rFonts w:ascii="Times New Roman" w:hAnsi="Times New Roman"/>
          <w:b/>
          <w:sz w:val="20"/>
          <w:szCs w:val="20"/>
          <w:lang w:val="en-US" w:eastAsia="zh-CN"/>
        </w:rPr>
      </w:pPr>
      <w:ins w:id="210" w:author="xu chao" w:date="2019-03-31T17:01:00Z">
        <w:r>
          <w:rPr>
            <w:rFonts w:hint="eastAsia" w:ascii="Times New Roman" w:hAnsi="Times New Roman"/>
            <w:b/>
            <w:sz w:val="20"/>
            <w:szCs w:val="20"/>
            <w:lang w:val="en-US" w:eastAsia="zh-CN"/>
          </w:rPr>
          <w:t xml:space="preserve">Investigation on </w:t>
        </w:r>
      </w:ins>
      <w:ins w:id="211" w:author="xu chao" w:date="2019-04-01T11:03:00Z">
        <w:r>
          <w:rPr>
            <w:rFonts w:hint="eastAsia" w:ascii="Times New Roman" w:hAnsi="Times New Roman"/>
            <w:b/>
            <w:sz w:val="20"/>
            <w:szCs w:val="20"/>
            <w:lang w:val="en-US" w:eastAsia="zh-CN"/>
          </w:rPr>
          <w:t>P</w:t>
        </w:r>
      </w:ins>
      <w:ins w:id="212" w:author="xu chao" w:date="2019-03-31T17:01:00Z">
        <w:r>
          <w:rPr>
            <w:rFonts w:hint="eastAsia" w:ascii="Times New Roman" w:hAnsi="Times New Roman"/>
            <w:b/>
            <w:sz w:val="20"/>
            <w:szCs w:val="20"/>
            <w:lang w:val="en-US" w:eastAsia="zh-CN"/>
          </w:rPr>
          <w:t xml:space="preserve">hishing </w:t>
        </w:r>
      </w:ins>
      <w:ins w:id="213" w:author="xu chao" w:date="2019-04-01T11:03:00Z">
        <w:r>
          <w:rPr>
            <w:rFonts w:hint="eastAsia" w:ascii="Times New Roman" w:hAnsi="Times New Roman"/>
            <w:b/>
            <w:sz w:val="20"/>
            <w:szCs w:val="20"/>
            <w:lang w:val="en-US" w:eastAsia="zh-CN"/>
          </w:rPr>
          <w:t>S</w:t>
        </w:r>
      </w:ins>
      <w:ins w:id="214" w:author="xu chao" w:date="2019-03-31T17:01:00Z">
        <w:r>
          <w:rPr>
            <w:rFonts w:hint="eastAsia" w:ascii="Times New Roman" w:hAnsi="Times New Roman"/>
            <w:b/>
            <w:sz w:val="20"/>
            <w:szCs w:val="20"/>
            <w:lang w:val="en-US" w:eastAsia="zh-CN"/>
          </w:rPr>
          <w:t>ites</w:t>
        </w:r>
      </w:ins>
      <w:ins w:id="215" w:author="xu chao" w:date="2019-03-31T16:58:00Z">
        <w:r>
          <w:rPr>
            <w:rFonts w:ascii="Times New Roman" w:hAnsi="Times New Roman"/>
            <w:b/>
            <w:sz w:val="20"/>
            <w:szCs w:val="20"/>
            <w:lang w:val="en-US" w:eastAsia="zh-CN"/>
          </w:rPr>
          <w:t xml:space="preserve"> </w:t>
        </w:r>
      </w:ins>
    </w:p>
    <w:p>
      <w:pPr>
        <w:numPr>
          <w:ilvl w:val="0"/>
          <w:numId w:val="3"/>
        </w:numPr>
        <w:spacing w:after="10" w:line="240" w:lineRule="auto"/>
        <w:rPr>
          <w:ins w:id="216" w:author="xu chao" w:date="2019-04-01T10:54:00Z"/>
          <w:rFonts w:ascii="Times New Roman" w:hAnsi="Times New Roman"/>
          <w:sz w:val="20"/>
          <w:szCs w:val="20"/>
          <w:lang w:val="en-US" w:eastAsia="zh-CN"/>
        </w:rPr>
      </w:pPr>
      <w:ins w:id="217" w:author="xu chao" w:date="2019-03-31T23:28:00Z">
        <w:r>
          <w:rPr>
            <w:rFonts w:hint="eastAsia" w:ascii="Times New Roman" w:hAnsi="Times New Roman"/>
            <w:sz w:val="20"/>
            <w:szCs w:val="20"/>
            <w:lang w:val="en-US" w:eastAsia="zh-CN"/>
          </w:rPr>
          <w:t>By</w:t>
        </w:r>
      </w:ins>
      <w:ins w:id="218" w:author="xu chao" w:date="2019-03-31T23:28:00Z">
        <w:r>
          <w:rPr>
            <w:rFonts w:ascii="Times New Roman" w:hAnsi="Times New Roman"/>
            <w:sz w:val="20"/>
            <w:szCs w:val="20"/>
            <w:lang w:val="en-US" w:eastAsia="zh-CN"/>
          </w:rPr>
          <w:t xml:space="preserve"> </w:t>
        </w:r>
      </w:ins>
      <w:ins w:id="219" w:author="xu chao" w:date="2019-03-31T23:28:00Z">
        <w:r>
          <w:rPr>
            <w:rFonts w:hint="eastAsia" w:ascii="Times New Roman" w:hAnsi="Times New Roman"/>
            <w:sz w:val="20"/>
            <w:szCs w:val="20"/>
            <w:lang w:val="en-US" w:eastAsia="zh-CN"/>
          </w:rPr>
          <w:t>c</w:t>
        </w:r>
      </w:ins>
      <w:ins w:id="220" w:author="xu chao" w:date="2019-03-31T23:21:00Z">
        <w:r>
          <w:rPr>
            <w:rFonts w:ascii="Times New Roman" w:hAnsi="Times New Roman"/>
            <w:sz w:val="20"/>
            <w:szCs w:val="20"/>
            <w:lang w:val="en-US" w:eastAsia="zh-CN"/>
          </w:rPr>
          <w:t>ollect</w:t>
        </w:r>
      </w:ins>
      <w:ins w:id="221" w:author="xu chao" w:date="2019-03-31T23:23:00Z">
        <w:r>
          <w:rPr>
            <w:rFonts w:hint="eastAsia" w:ascii="Times New Roman" w:hAnsi="Times New Roman"/>
            <w:sz w:val="20"/>
            <w:szCs w:val="20"/>
            <w:lang w:val="en-US" w:eastAsia="zh-CN"/>
          </w:rPr>
          <w:t>ing</w:t>
        </w:r>
      </w:ins>
      <w:ins w:id="222" w:author="xu chao" w:date="2019-03-31T23:21:00Z">
        <w:r>
          <w:rPr>
            <w:rFonts w:ascii="Times New Roman" w:hAnsi="Times New Roman"/>
            <w:sz w:val="20"/>
            <w:szCs w:val="20"/>
            <w:lang w:val="en-US" w:eastAsia="zh-CN"/>
          </w:rPr>
          <w:t xml:space="preserve"> </w:t>
        </w:r>
      </w:ins>
      <w:ins w:id="223" w:author="xu chao" w:date="2019-03-31T23:21:00Z">
        <w:r>
          <w:rPr>
            <w:rFonts w:hint="eastAsia" w:ascii="Times New Roman" w:hAnsi="Times New Roman"/>
            <w:sz w:val="20"/>
            <w:szCs w:val="20"/>
            <w:lang w:val="en-US" w:eastAsia="zh-CN"/>
          </w:rPr>
          <w:t>phishing sites</w:t>
        </w:r>
      </w:ins>
      <w:ins w:id="224" w:author="xu chao" w:date="2019-03-31T23:21:00Z">
        <w:r>
          <w:rPr>
            <w:rFonts w:ascii="Times New Roman" w:hAnsi="Times New Roman"/>
            <w:sz w:val="20"/>
            <w:szCs w:val="20"/>
            <w:lang w:val="en-US" w:eastAsia="zh-CN"/>
          </w:rPr>
          <w:t xml:space="preserve"> </w:t>
        </w:r>
      </w:ins>
      <w:ins w:id="225" w:author="xu chao" w:date="2019-03-31T23:21:00Z">
        <w:r>
          <w:rPr>
            <w:rFonts w:hint="eastAsia" w:ascii="Times New Roman" w:hAnsi="Times New Roman"/>
            <w:sz w:val="20"/>
            <w:szCs w:val="20"/>
            <w:lang w:val="en-US" w:eastAsia="zh-CN"/>
          </w:rPr>
          <w:t xml:space="preserve">from </w:t>
        </w:r>
      </w:ins>
      <w:ins w:id="226" w:author="xu chao" w:date="2019-03-31T23:22:00Z">
        <w:r>
          <w:rPr>
            <w:rFonts w:hint="eastAsia" w:ascii="Times New Roman" w:hAnsi="Times New Roman"/>
            <w:sz w:val="20"/>
            <w:szCs w:val="20"/>
            <w:lang w:val="en-US" w:eastAsia="zh-CN"/>
          </w:rPr>
          <w:t>several blacklists</w:t>
        </w:r>
      </w:ins>
      <w:ins w:id="227" w:author="xu chao" w:date="2019-03-31T23:22:00Z">
        <w:r>
          <w:rPr>
            <w:rFonts w:ascii="Times New Roman" w:hAnsi="Times New Roman"/>
            <w:sz w:val="20"/>
            <w:szCs w:val="20"/>
            <w:lang w:val="en-US" w:eastAsia="zh-CN"/>
          </w:rPr>
          <w:t xml:space="preserve"> </w:t>
        </w:r>
      </w:ins>
      <w:ins w:id="228" w:author="xu chao" w:date="2019-03-31T23:22:00Z">
        <w:r>
          <w:rPr>
            <w:rFonts w:hint="eastAsia" w:ascii="Times New Roman" w:hAnsi="Times New Roman"/>
            <w:sz w:val="20"/>
            <w:szCs w:val="20"/>
            <w:lang w:val="en-US" w:eastAsia="zh-CN"/>
          </w:rPr>
          <w:t>and try</w:t>
        </w:r>
      </w:ins>
      <w:ins w:id="229" w:author="xu chao" w:date="2019-03-31T23:23:00Z">
        <w:r>
          <w:rPr>
            <w:rFonts w:hint="eastAsia" w:ascii="Times New Roman" w:hAnsi="Times New Roman"/>
            <w:sz w:val="20"/>
            <w:szCs w:val="20"/>
            <w:lang w:val="en-US" w:eastAsia="zh-CN"/>
          </w:rPr>
          <w:t>ing</w:t>
        </w:r>
      </w:ins>
      <w:ins w:id="230" w:author="xu chao" w:date="2019-03-31T23:22:00Z">
        <w:r>
          <w:rPr>
            <w:rFonts w:hint="eastAsia" w:ascii="Times New Roman" w:hAnsi="Times New Roman"/>
            <w:sz w:val="20"/>
            <w:szCs w:val="20"/>
            <w:lang w:val="en-US" w:eastAsia="zh-CN"/>
          </w:rPr>
          <w:t xml:space="preserve"> to download phishing kits</w:t>
        </w:r>
      </w:ins>
      <w:ins w:id="231" w:author="xu chao" w:date="2019-03-31T23:22:00Z">
        <w:r>
          <w:rPr>
            <w:rFonts w:ascii="Times New Roman" w:hAnsi="Times New Roman"/>
            <w:sz w:val="20"/>
            <w:szCs w:val="20"/>
            <w:lang w:val="en-US" w:eastAsia="zh-CN"/>
          </w:rPr>
          <w:t xml:space="preserve"> </w:t>
        </w:r>
      </w:ins>
      <w:ins w:id="232" w:author="xu chao" w:date="2019-03-31T23:22:00Z">
        <w:r>
          <w:rPr>
            <w:rFonts w:hint="eastAsia" w:ascii="Times New Roman" w:hAnsi="Times New Roman"/>
            <w:sz w:val="20"/>
            <w:szCs w:val="20"/>
            <w:lang w:val="en-US" w:eastAsia="zh-CN"/>
          </w:rPr>
          <w:t>from them</w:t>
        </w:r>
      </w:ins>
      <w:ins w:id="233" w:author="xu chao" w:date="2019-03-31T23:26:00Z">
        <w:r>
          <w:rPr>
            <w:rFonts w:ascii="Times New Roman" w:hAnsi="Times New Roman"/>
            <w:sz w:val="20"/>
            <w:szCs w:val="20"/>
            <w:lang w:val="en-US" w:eastAsia="zh-CN"/>
          </w:rPr>
          <w:t>, we</w:t>
        </w:r>
      </w:ins>
      <w:ins w:id="234" w:author="xu chao" w:date="2019-03-31T23:28:00Z">
        <w:r>
          <w:rPr>
            <w:rFonts w:ascii="Times New Roman" w:hAnsi="Times New Roman"/>
            <w:sz w:val="20"/>
            <w:szCs w:val="20"/>
            <w:lang w:val="en-US" w:eastAsia="zh-CN"/>
          </w:rPr>
          <w:t xml:space="preserve"> </w:t>
        </w:r>
      </w:ins>
      <w:ins w:id="235" w:author="xu chao" w:date="2019-03-31T23:28:00Z">
        <w:r>
          <w:rPr>
            <w:rFonts w:hint="eastAsia" w:ascii="Times New Roman" w:hAnsi="Times New Roman"/>
            <w:sz w:val="20"/>
            <w:szCs w:val="20"/>
            <w:lang w:val="en-US" w:eastAsia="zh-CN"/>
          </w:rPr>
          <w:t>first</w:t>
        </w:r>
      </w:ins>
      <w:ins w:id="236" w:author="xu chao" w:date="2019-03-31T23:28:00Z">
        <w:r>
          <w:rPr>
            <w:rFonts w:ascii="Times New Roman" w:hAnsi="Times New Roman"/>
            <w:sz w:val="20"/>
            <w:szCs w:val="20"/>
            <w:lang w:val="en-US" w:eastAsia="zh-CN"/>
          </w:rPr>
          <w:t xml:space="preserve"> </w:t>
        </w:r>
      </w:ins>
      <w:ins w:id="237" w:author="xu chao" w:date="2019-03-31T23:26:00Z">
        <w:r>
          <w:rPr>
            <w:rFonts w:ascii="Times New Roman" w:hAnsi="Times New Roman"/>
            <w:sz w:val="20"/>
            <w:szCs w:val="20"/>
            <w:lang w:val="en-US" w:eastAsia="zh-CN"/>
          </w:rPr>
          <w:t>build a measurement tool to feed fake credentials to live phishing sites</w:t>
        </w:r>
      </w:ins>
      <w:ins w:id="238" w:author="xu chao" w:date="2019-03-31T23:25:00Z">
        <w:r>
          <w:rPr>
            <w:rFonts w:ascii="Times New Roman" w:hAnsi="Times New Roman"/>
            <w:sz w:val="20"/>
            <w:szCs w:val="20"/>
            <w:lang w:val="en-US" w:eastAsia="zh-CN"/>
          </w:rPr>
          <w:t>.</w:t>
        </w:r>
      </w:ins>
      <w:ins w:id="239" w:author="xu chao" w:date="2019-03-31T23:26:00Z">
        <w:r>
          <w:rPr>
            <w:rFonts w:ascii="Times New Roman" w:hAnsi="Times New Roman"/>
            <w:sz w:val="20"/>
            <w:szCs w:val="20"/>
            <w:lang w:val="en-US" w:eastAsia="zh-CN"/>
          </w:rPr>
          <w:t xml:space="preserve"> </w:t>
        </w:r>
      </w:ins>
    </w:p>
    <w:p>
      <w:pPr>
        <w:numPr>
          <w:ilvl w:val="0"/>
          <w:numId w:val="3"/>
        </w:numPr>
        <w:spacing w:after="10" w:line="240" w:lineRule="auto"/>
        <w:rPr>
          <w:ins w:id="240" w:author="xu chao" w:date="2019-04-01T10:54:00Z"/>
          <w:rFonts w:ascii="Times New Roman" w:hAnsi="Times New Roman"/>
          <w:sz w:val="20"/>
          <w:szCs w:val="20"/>
          <w:lang w:val="en-US" w:eastAsia="zh-CN"/>
        </w:rPr>
      </w:pPr>
      <w:ins w:id="241" w:author="xu chao" w:date="2019-04-01T10:54:00Z">
        <w:r>
          <w:rPr>
            <w:rFonts w:ascii="Times New Roman" w:hAnsi="Times New Roman"/>
            <w:sz w:val="20"/>
            <w:szCs w:val="20"/>
            <w:lang w:val="en-US" w:eastAsia="zh-CN"/>
          </w:rPr>
          <w:t xml:space="preserve">Obtaining </w:t>
        </w:r>
      </w:ins>
      <w:ins w:id="242" w:author="xu chao" w:date="2019-03-31T23:26:00Z">
        <w:r>
          <w:rPr>
            <w:rFonts w:ascii="Times New Roman" w:hAnsi="Times New Roman"/>
            <w:sz w:val="20"/>
            <w:szCs w:val="20"/>
            <w:lang w:val="en-US" w:eastAsia="zh-CN"/>
          </w:rPr>
          <w:t xml:space="preserve">phishing kits from a subset of phishing sites to analyze how credentials are sent to attackers and third-parties on the server side. </w:t>
        </w:r>
      </w:ins>
    </w:p>
    <w:p>
      <w:pPr>
        <w:numPr>
          <w:ilvl w:val="0"/>
          <w:numId w:val="3"/>
        </w:numPr>
        <w:spacing w:after="10" w:line="240" w:lineRule="auto"/>
        <w:rPr>
          <w:ins w:id="243" w:author="xu chao" w:date="2019-03-31T23:28:00Z"/>
          <w:del w:id="244" w:author="Chris-Chao" w:date="2019-08-05T02:48:21Z"/>
          <w:rFonts w:ascii="Times New Roman" w:hAnsi="Times New Roman"/>
          <w:sz w:val="20"/>
          <w:szCs w:val="20"/>
          <w:lang w:val="en-US" w:eastAsia="zh-CN"/>
        </w:rPr>
      </w:pPr>
      <w:ins w:id="245" w:author="xu chao" w:date="2019-04-01T10:54:00Z">
        <w:r>
          <w:rPr>
            <w:rFonts w:hint="eastAsia" w:ascii="Times New Roman" w:hAnsi="Times New Roman"/>
            <w:sz w:val="20"/>
            <w:szCs w:val="20"/>
            <w:lang w:val="en-US" w:eastAsia="zh-CN"/>
          </w:rPr>
          <w:t>S</w:t>
        </w:r>
      </w:ins>
      <w:ins w:id="246" w:author="xu chao" w:date="2019-03-31T23:26:00Z">
        <w:r>
          <w:rPr>
            <w:rFonts w:ascii="Times New Roman" w:hAnsi="Times New Roman"/>
            <w:sz w:val="20"/>
            <w:szCs w:val="20"/>
            <w:lang w:val="en-US" w:eastAsia="zh-CN"/>
          </w:rPr>
          <w:t>et</w:t>
        </w:r>
      </w:ins>
      <w:ins w:id="247" w:author="xu chao" w:date="2019-04-01T10:54:00Z">
        <w:r>
          <w:rPr>
            <w:rFonts w:hint="eastAsia" w:ascii="Times New Roman" w:hAnsi="Times New Roman"/>
            <w:sz w:val="20"/>
            <w:szCs w:val="20"/>
            <w:lang w:val="en-US" w:eastAsia="zh-CN"/>
          </w:rPr>
          <w:t>ting</w:t>
        </w:r>
      </w:ins>
      <w:ins w:id="248" w:author="xu chao" w:date="2019-03-31T23:26:00Z">
        <w:r>
          <w:rPr>
            <w:rFonts w:ascii="Times New Roman" w:hAnsi="Times New Roman"/>
            <w:sz w:val="20"/>
            <w:szCs w:val="20"/>
            <w:lang w:val="en-US" w:eastAsia="zh-CN"/>
          </w:rPr>
          <w:t xml:space="preserve"> up honey accounts to monitor the post-phishing exploitation activities from attackers.</w:t>
        </w:r>
      </w:ins>
      <w:ins w:id="249" w:author="xu chao" w:date="2019-03-31T23:27:00Z">
        <w:r>
          <w:rPr>
            <w:rFonts w:ascii="Times New Roman" w:hAnsi="Times New Roman"/>
            <w:sz w:val="20"/>
            <w:szCs w:val="20"/>
            <w:lang w:val="en-US" w:eastAsia="zh-CN"/>
          </w:rPr>
          <w:t xml:space="preserve"> Our study reveals the key mechanisms for information sharing during phishing, particularly with third-parties.</w:t>
        </w:r>
      </w:ins>
    </w:p>
    <w:p>
      <w:pPr>
        <w:numPr>
          <w:ilvl w:val="0"/>
          <w:numId w:val="3"/>
        </w:numPr>
        <w:spacing w:after="10" w:line="240" w:lineRule="auto"/>
        <w:rPr>
          <w:ins w:id="251" w:author="xu chao" w:date="2019-03-31T16:58:00Z"/>
          <w:rFonts w:ascii="Times New Roman" w:hAnsi="Times New Roman"/>
          <w:b w:val="0"/>
          <w:sz w:val="20"/>
          <w:szCs w:val="20"/>
          <w:lang w:val="en-US" w:eastAsia="zh-CN"/>
          <w:rPrChange w:id="252" w:author="xu chao" w:date="2019-03-31T16:58:00Z">
            <w:rPr>
              <w:ins w:id="253" w:author="xu chao" w:date="2019-03-31T16:58:00Z"/>
              <w:rFonts w:ascii="Times New Roman" w:hAnsi="Times New Roman"/>
              <w:b/>
              <w:sz w:val="20"/>
              <w:szCs w:val="20"/>
              <w:lang w:val="en-US"/>
            </w:rPr>
          </w:rPrChange>
        </w:rPr>
        <w:pPrChange w:id="250" w:author="Chris-Chao" w:date="2019-08-05T02:48:21Z">
          <w:pPr>
            <w:tabs>
              <w:tab w:val="right" w:pos="9720"/>
            </w:tabs>
            <w:spacing w:after="10" w:line="240" w:lineRule="auto"/>
          </w:pPr>
        </w:pPrChange>
      </w:pPr>
    </w:p>
    <w:p>
      <w:pPr>
        <w:tabs>
          <w:tab w:val="right" w:pos="9720"/>
        </w:tabs>
        <w:spacing w:after="10" w:line="240" w:lineRule="auto"/>
        <w:rPr>
          <w:rFonts w:ascii="Times New Roman" w:hAnsi="Times New Roman"/>
          <w:sz w:val="20"/>
          <w:szCs w:val="20"/>
          <w:lang w:val="en-US" w:eastAsia="zh-CN"/>
        </w:rPr>
      </w:pPr>
      <w:r>
        <w:rPr>
          <w:rFonts w:ascii="Times New Roman" w:hAnsi="Times New Roman"/>
          <w:b/>
          <w:sz w:val="20"/>
          <w:szCs w:val="20"/>
          <w:lang w:val="en-US"/>
        </w:rPr>
        <w:t>Fudan University (Department of Computer Science)</w:t>
      </w:r>
      <w:r>
        <w:rPr>
          <w:rFonts w:ascii="Times New Roman" w:hAnsi="Times New Roman"/>
          <w:sz w:val="20"/>
          <w:szCs w:val="20"/>
          <w:lang w:val="en-US"/>
        </w:rPr>
        <w:tab/>
      </w:r>
      <w:r>
        <w:rPr>
          <w:rFonts w:ascii="Times New Roman" w:hAnsi="Times New Roman"/>
          <w:sz w:val="20"/>
          <w:szCs w:val="20"/>
          <w:lang w:val="en-US"/>
        </w:rPr>
        <w:t>Shanghai, China</w:t>
      </w:r>
    </w:p>
    <w:p>
      <w:pPr>
        <w:tabs>
          <w:tab w:val="right" w:pos="9720"/>
        </w:tabs>
        <w:spacing w:after="10" w:line="240" w:lineRule="auto"/>
        <w:rPr>
          <w:rFonts w:ascii="Times New Roman" w:hAnsi="Times New Roman"/>
          <w:sz w:val="20"/>
          <w:szCs w:val="20"/>
          <w:lang w:val="en-US" w:eastAsia="zh-CN"/>
        </w:rPr>
      </w:pPr>
      <w:r>
        <w:rPr>
          <w:rFonts w:hint="eastAsia" w:ascii="Times New Roman" w:hAnsi="Times New Roman"/>
          <w:sz w:val="20"/>
          <w:szCs w:val="20"/>
          <w:lang w:val="en-US" w:eastAsia="zh-CN"/>
        </w:rPr>
        <w:t>Research Assistant to Prof</w:t>
      </w:r>
      <w:ins w:id="254" w:author="Lewis Hamilton" w:date="2017-12-01T18:03:00Z">
        <w:r>
          <w:rPr>
            <w:rFonts w:ascii="Times New Roman" w:hAnsi="Times New Roman"/>
            <w:sz w:val="20"/>
            <w:szCs w:val="20"/>
            <w:lang w:val="en-US" w:eastAsia="zh-CN"/>
          </w:rPr>
          <w:t>essor</w:t>
        </w:r>
      </w:ins>
      <w:del w:id="255" w:author="Lewis Hamilton" w:date="2017-12-01T18:03:00Z">
        <w:r>
          <w:rPr>
            <w:rFonts w:ascii="Times New Roman" w:hAnsi="Times New Roman"/>
            <w:sz w:val="20"/>
            <w:szCs w:val="20"/>
            <w:lang w:val="en-US" w:eastAsia="zh-CN"/>
          </w:rPr>
          <w:delText>.</w:delText>
        </w:r>
      </w:del>
      <w:r>
        <w:rPr>
          <w:rFonts w:hint="eastAsia" w:ascii="Times New Roman" w:hAnsi="Times New Roman"/>
          <w:sz w:val="20"/>
          <w:szCs w:val="20"/>
          <w:lang w:val="en-US" w:eastAsia="zh-CN"/>
        </w:rPr>
        <w:t xml:space="preserve"> </w:t>
      </w:r>
      <w:r>
        <w:rPr>
          <w:rFonts w:ascii="Times New Roman" w:hAnsi="Times New Roman"/>
          <w:sz w:val="20"/>
          <w:szCs w:val="20"/>
          <w:lang w:val="en-US"/>
        </w:rPr>
        <w:t>Yang Chen</w:t>
      </w:r>
      <w:r>
        <w:rPr>
          <w:rFonts w:ascii="Times New Roman" w:hAnsi="Times New Roman"/>
          <w:sz w:val="20"/>
          <w:szCs w:val="20"/>
          <w:lang w:val="en-US"/>
        </w:rPr>
        <w:tab/>
      </w:r>
      <w:r>
        <w:rPr>
          <w:rFonts w:ascii="Times New Roman" w:hAnsi="Times New Roman"/>
          <w:sz w:val="20"/>
          <w:szCs w:val="20"/>
          <w:lang w:val="en-US"/>
        </w:rPr>
        <w:t>Nov</w:t>
      </w:r>
      <w:ins w:id="256" w:author="Lewis Hamilton" w:date="2017-11-25T14:19:00Z">
        <w:r>
          <w:rPr>
            <w:rFonts w:ascii="Times New Roman" w:hAnsi="Times New Roman"/>
            <w:sz w:val="20"/>
            <w:szCs w:val="20"/>
            <w:lang w:val="en-US"/>
          </w:rPr>
          <w:t>.</w:t>
        </w:r>
      </w:ins>
      <w:r>
        <w:rPr>
          <w:rFonts w:ascii="Times New Roman" w:hAnsi="Times New Roman"/>
          <w:sz w:val="20"/>
          <w:szCs w:val="20"/>
          <w:lang w:val="en-US"/>
        </w:rPr>
        <w:t xml:space="preserve"> 2016 – </w:t>
      </w:r>
      <w:ins w:id="257" w:author="xu chao" w:date="2018-09-10T11:13:00Z">
        <w:r>
          <w:rPr>
            <w:rFonts w:hint="eastAsia" w:ascii="Times New Roman" w:hAnsi="Times New Roman"/>
            <w:sz w:val="20"/>
            <w:szCs w:val="20"/>
            <w:lang w:val="en-US"/>
          </w:rPr>
          <w:t>Apr.</w:t>
        </w:r>
      </w:ins>
      <w:ins w:id="258" w:author="xu chao" w:date="2018-09-10T11:13:00Z">
        <w:r>
          <w:rPr>
            <w:rFonts w:ascii="Times New Roman" w:hAnsi="Times New Roman"/>
            <w:sz w:val="20"/>
            <w:szCs w:val="20"/>
            <w:lang w:val="en-US"/>
          </w:rPr>
          <w:t xml:space="preserve"> 2018</w:t>
        </w:r>
      </w:ins>
      <w:del w:id="259" w:author="xu chao" w:date="2018-09-10T11:13:00Z">
        <w:r>
          <w:rPr>
            <w:rFonts w:ascii="Times New Roman" w:hAnsi="Times New Roman"/>
            <w:sz w:val="20"/>
            <w:szCs w:val="20"/>
            <w:lang w:val="en-US"/>
          </w:rPr>
          <w:delText>Present</w:delText>
        </w:r>
      </w:del>
    </w:p>
    <w:p>
      <w:pPr>
        <w:tabs>
          <w:tab w:val="right" w:pos="9720"/>
        </w:tabs>
        <w:spacing w:after="10" w:line="240" w:lineRule="auto"/>
        <w:rPr>
          <w:rFonts w:ascii="Times New Roman" w:hAnsi="Times New Roman"/>
          <w:b/>
          <w:sz w:val="20"/>
          <w:szCs w:val="20"/>
          <w:lang w:val="en-US" w:eastAsia="zh-CN"/>
        </w:rPr>
      </w:pPr>
      <w:r>
        <w:rPr>
          <w:rFonts w:ascii="Times New Roman" w:hAnsi="Times New Roman"/>
          <w:b/>
          <w:sz w:val="20"/>
          <w:szCs w:val="20"/>
          <w:lang w:val="en-US" w:eastAsia="zh-CN"/>
        </w:rPr>
        <w:t xml:space="preserve">Understanding the User Behavior in Online Social Networks </w:t>
      </w:r>
    </w:p>
    <w:p>
      <w:pPr>
        <w:numPr>
          <w:ilvl w:val="0"/>
          <w:numId w:val="3"/>
        </w:numPr>
        <w:spacing w:after="10" w:line="240" w:lineRule="auto"/>
        <w:rPr>
          <w:rFonts w:ascii="Times New Roman" w:hAnsi="Times New Roman"/>
          <w:sz w:val="20"/>
          <w:szCs w:val="20"/>
          <w:lang w:val="en-US"/>
        </w:rPr>
      </w:pPr>
      <w:r>
        <w:rPr>
          <w:rFonts w:ascii="Times New Roman" w:hAnsi="Times New Roman"/>
          <w:sz w:val="20"/>
          <w:szCs w:val="20"/>
          <w:lang w:val="en-US"/>
        </w:rPr>
        <w:t xml:space="preserve">Using Matrix Factorization and </w:t>
      </w:r>
      <w:r>
        <w:rPr>
          <w:rFonts w:hint="eastAsia" w:ascii="Times New Roman" w:hAnsi="Times New Roman"/>
          <w:sz w:val="20"/>
          <w:szCs w:val="20"/>
          <w:lang w:val="en-US"/>
        </w:rPr>
        <w:t>C</w:t>
      </w:r>
      <w:r>
        <w:rPr>
          <w:rFonts w:ascii="Times New Roman" w:hAnsi="Times New Roman"/>
          <w:sz w:val="20"/>
          <w:szCs w:val="20"/>
          <w:lang w:val="en-US"/>
        </w:rPr>
        <w:t xml:space="preserve">lustering algorithms to classify users and shops on Dianping website and </w:t>
      </w:r>
      <w:r>
        <w:rPr>
          <w:rFonts w:hint="eastAsia" w:ascii="Times New Roman" w:hAnsi="Times New Roman"/>
          <w:sz w:val="20"/>
          <w:szCs w:val="20"/>
          <w:lang w:val="en-US"/>
        </w:rPr>
        <w:t xml:space="preserve">to </w:t>
      </w:r>
      <w:r>
        <w:rPr>
          <w:rFonts w:ascii="Times New Roman" w:hAnsi="Times New Roman"/>
          <w:sz w:val="20"/>
          <w:szCs w:val="20"/>
          <w:lang w:val="en-US"/>
        </w:rPr>
        <w:t>study their distribution and characteristics, aiming to study urban planning and recommendation system</w:t>
      </w:r>
      <w:ins w:id="260" w:author="Lewis Hamilton" w:date="2017-11-25T14:19:00Z">
        <w:commentRangeStart w:id="7"/>
        <w:r>
          <w:rPr>
            <w:rFonts w:ascii="Times New Roman" w:hAnsi="Times New Roman"/>
            <w:sz w:val="20"/>
            <w:szCs w:val="20"/>
            <w:lang w:val="en-US"/>
          </w:rPr>
          <w:t>s</w:t>
        </w:r>
        <w:commentRangeEnd w:id="7"/>
      </w:ins>
      <w:ins w:id="261" w:author="Lewis Hamilton" w:date="2017-11-25T14:19:00Z">
        <w:r>
          <w:rPr>
            <w:rStyle w:val="11"/>
          </w:rPr>
          <w:commentReference w:id="7"/>
        </w:r>
      </w:ins>
    </w:p>
    <w:p>
      <w:pPr>
        <w:numPr>
          <w:ilvl w:val="0"/>
          <w:numId w:val="3"/>
        </w:numPr>
        <w:spacing w:after="10" w:line="240" w:lineRule="auto"/>
        <w:rPr>
          <w:del w:id="262" w:author="xu chao" w:date="2018-09-10T12:59:00Z"/>
          <w:rFonts w:ascii="Times New Roman" w:hAnsi="Times New Roman"/>
          <w:sz w:val="20"/>
          <w:szCs w:val="20"/>
          <w:lang w:val="en-US"/>
        </w:rPr>
      </w:pPr>
      <w:r>
        <w:rPr>
          <w:rFonts w:ascii="Times New Roman" w:hAnsi="Times New Roman"/>
          <w:sz w:val="20"/>
          <w:szCs w:val="20"/>
          <w:lang w:val="en-US"/>
        </w:rPr>
        <w:t>Leveraging</w:t>
      </w:r>
      <w:del w:id="263" w:author="Lewis Hamilton" w:date="2017-12-01T18:04:00Z">
        <w:r>
          <w:rPr>
            <w:rFonts w:ascii="Times New Roman" w:hAnsi="Times New Roman"/>
            <w:sz w:val="20"/>
            <w:szCs w:val="20"/>
            <w:lang w:val="en-US"/>
          </w:rPr>
          <w:delText xml:space="preserve"> the</w:delText>
        </w:r>
      </w:del>
      <w:r>
        <w:rPr>
          <w:rFonts w:ascii="Times New Roman" w:hAnsi="Times New Roman"/>
          <w:sz w:val="20"/>
          <w:szCs w:val="20"/>
          <w:lang w:val="en-US"/>
        </w:rPr>
        <w:t xml:space="preserve"> potential of social hub services</w:t>
      </w:r>
      <w:ins w:id="264" w:author="Lewis Hamilton" w:date="2017-11-25T14:19:00Z">
        <w:r>
          <w:rPr>
            <w:rFonts w:ascii="Times New Roman" w:hAnsi="Times New Roman"/>
            <w:sz w:val="20"/>
            <w:szCs w:val="20"/>
            <w:lang w:val="en-US"/>
          </w:rPr>
          <w:t xml:space="preserve"> </w:t>
        </w:r>
      </w:ins>
      <w:r>
        <w:rPr>
          <w:rFonts w:ascii="Times New Roman" w:hAnsi="Times New Roman"/>
          <w:sz w:val="20"/>
          <w:szCs w:val="20"/>
          <w:lang w:val="en-US"/>
        </w:rPr>
        <w:t xml:space="preserve">(SHS). </w:t>
      </w:r>
      <w:r>
        <w:rPr>
          <w:rFonts w:hint="eastAsia" w:ascii="Times New Roman" w:hAnsi="Times New Roman"/>
          <w:sz w:val="20"/>
          <w:szCs w:val="20"/>
          <w:lang w:val="en-US"/>
        </w:rPr>
        <w:t>Base</w:t>
      </w:r>
      <w:r>
        <w:rPr>
          <w:rFonts w:ascii="Times New Roman" w:hAnsi="Times New Roman"/>
          <w:sz w:val="20"/>
          <w:szCs w:val="20"/>
          <w:lang w:val="en-US"/>
        </w:rPr>
        <w:t>d on cross-links, an important function of SHS, aggregating users’ profiles on several websites for further analysis and</w:t>
      </w:r>
      <w:r>
        <w:rPr>
          <w:rFonts w:hint="eastAsia" w:ascii="Times New Roman" w:hAnsi="Times New Roman"/>
          <w:sz w:val="20"/>
          <w:szCs w:val="20"/>
          <w:lang w:val="en-US"/>
        </w:rPr>
        <w:t xml:space="preserve"> </w:t>
      </w:r>
      <w:r>
        <w:rPr>
          <w:rFonts w:ascii="Times New Roman" w:hAnsi="Times New Roman"/>
          <w:sz w:val="20"/>
          <w:szCs w:val="20"/>
          <w:lang w:val="en-US"/>
        </w:rPr>
        <w:t>investigation into privacy issues. Cross-links also provide</w:t>
      </w:r>
      <w:del w:id="265" w:author="Lewis Hamilton" w:date="2017-11-25T14:20:00Z">
        <w:r>
          <w:rPr>
            <w:rFonts w:ascii="Times New Roman" w:hAnsi="Times New Roman"/>
            <w:sz w:val="20"/>
            <w:szCs w:val="20"/>
            <w:lang w:val="en-US"/>
          </w:rPr>
          <w:delText xml:space="preserve"> an</w:delText>
        </w:r>
      </w:del>
      <w:r>
        <w:rPr>
          <w:rFonts w:ascii="Times New Roman" w:hAnsi="Times New Roman"/>
          <w:sz w:val="20"/>
          <w:szCs w:val="20"/>
          <w:lang w:val="en-US"/>
        </w:rPr>
        <w:t xml:space="preserve"> outstanding </w:t>
      </w:r>
      <w:ins w:id="266" w:author="Lewis Hamilton" w:date="2017-11-25T14:20:00Z">
        <w:r>
          <w:rPr>
            <w:rFonts w:ascii="Times New Roman" w:hAnsi="Times New Roman"/>
            <w:sz w:val="20"/>
            <w:szCs w:val="20"/>
            <w:lang w:val="en-US"/>
          </w:rPr>
          <w:t>method</w:t>
        </w:r>
      </w:ins>
      <w:del w:id="267" w:author="Lewis Hamilton" w:date="2017-11-25T14:20:00Z">
        <w:r>
          <w:rPr>
            <w:rFonts w:ascii="Times New Roman" w:hAnsi="Times New Roman"/>
            <w:sz w:val="20"/>
            <w:szCs w:val="20"/>
            <w:lang w:val="en-US"/>
          </w:rPr>
          <w:delText>way</w:delText>
        </w:r>
      </w:del>
      <w:r>
        <w:rPr>
          <w:rFonts w:ascii="Times New Roman" w:hAnsi="Times New Roman"/>
          <w:sz w:val="20"/>
          <w:szCs w:val="20"/>
          <w:lang w:val="en-US"/>
        </w:rPr>
        <w:t xml:space="preserve"> for influential prediction, study of multi-layer social network</w:t>
      </w:r>
      <w:ins w:id="268" w:author="Lewis Hamilton" w:date="2017-11-25T14:20:00Z">
        <w:commentRangeStart w:id="8"/>
        <w:r>
          <w:rPr>
            <w:rFonts w:ascii="Times New Roman" w:hAnsi="Times New Roman"/>
            <w:sz w:val="20"/>
            <w:szCs w:val="20"/>
            <w:lang w:val="en-US"/>
          </w:rPr>
          <w:t>s</w:t>
        </w:r>
      </w:ins>
      <w:r>
        <w:rPr>
          <w:rFonts w:ascii="Times New Roman" w:hAnsi="Times New Roman"/>
          <w:sz w:val="20"/>
          <w:szCs w:val="20"/>
          <w:lang w:val="en-US"/>
        </w:rPr>
        <w:t xml:space="preserve"> </w:t>
      </w:r>
      <w:commentRangeEnd w:id="8"/>
      <w:r>
        <w:rPr>
          <w:rStyle w:val="11"/>
        </w:rPr>
        <w:commentReference w:id="8"/>
      </w:r>
      <w:r>
        <w:rPr>
          <w:rFonts w:ascii="Times New Roman" w:hAnsi="Times New Roman"/>
          <w:sz w:val="20"/>
          <w:szCs w:val="20"/>
          <w:lang w:val="en-US"/>
        </w:rPr>
        <w:t>and further understanding of comprehensive influence across assorted online social networks</w:t>
      </w:r>
    </w:p>
    <w:p>
      <w:pPr>
        <w:numPr>
          <w:ilvl w:val="0"/>
          <w:numId w:val="3"/>
        </w:numPr>
        <w:spacing w:after="10" w:line="240" w:lineRule="auto"/>
        <w:rPr>
          <w:del w:id="270" w:author="xu chao" w:date="2019-04-09T20:15:00Z"/>
          <w:rFonts w:ascii="Times New Roman" w:hAnsi="Times New Roman"/>
          <w:sz w:val="20"/>
          <w:szCs w:val="20"/>
          <w:lang w:val="en-US" w:eastAsia="zh-CN"/>
        </w:rPr>
        <w:pPrChange w:id="269" w:author="xu chao" w:date="2018-09-10T12:59:00Z">
          <w:pPr>
            <w:tabs>
              <w:tab w:val="right" w:pos="9720"/>
            </w:tabs>
            <w:spacing w:after="10" w:line="240" w:lineRule="auto"/>
          </w:pPr>
        </w:pPrChange>
      </w:pPr>
    </w:p>
    <w:p>
      <w:pPr>
        <w:numPr>
          <w:ilvl w:val="0"/>
          <w:numId w:val="3"/>
        </w:numPr>
        <w:tabs>
          <w:tab w:val="right" w:pos="9720"/>
        </w:tabs>
        <w:spacing w:after="10" w:line="240" w:lineRule="auto"/>
        <w:rPr>
          <w:del w:id="272" w:author="xu chao" w:date="2019-03-31T16:57:00Z"/>
          <w:rFonts w:ascii="Times New Roman" w:hAnsi="Times New Roman"/>
          <w:sz w:val="20"/>
          <w:szCs w:val="20"/>
          <w:lang w:val="en-US" w:eastAsia="zh-CN"/>
        </w:rPr>
        <w:pPrChange w:id="271" w:author="xu chao" w:date="2019-04-09T20:15:00Z">
          <w:pPr>
            <w:tabs>
              <w:tab w:val="right" w:pos="9720"/>
            </w:tabs>
            <w:spacing w:after="10" w:line="240" w:lineRule="auto"/>
          </w:pPr>
        </w:pPrChange>
      </w:pPr>
      <w:del w:id="273" w:author="xu chao" w:date="2019-03-31T16:57:00Z">
        <w:r>
          <w:rPr>
            <w:rFonts w:ascii="Times New Roman" w:hAnsi="Times New Roman"/>
            <w:b/>
            <w:sz w:val="20"/>
            <w:szCs w:val="20"/>
            <w:lang w:val="en-US"/>
          </w:rPr>
          <w:delText>Fudan University (Department of Communications)</w:delText>
        </w:r>
      </w:del>
      <w:del w:id="274" w:author="xu chao" w:date="2019-03-31T16:57:00Z">
        <w:r>
          <w:rPr>
            <w:rFonts w:ascii="Times New Roman" w:hAnsi="Times New Roman"/>
            <w:sz w:val="20"/>
            <w:szCs w:val="20"/>
            <w:lang w:val="en-US"/>
          </w:rPr>
          <w:tab/>
        </w:r>
      </w:del>
      <w:del w:id="275" w:author="xu chao" w:date="2019-03-31T16:57:00Z">
        <w:r>
          <w:rPr>
            <w:rFonts w:ascii="Times New Roman" w:hAnsi="Times New Roman"/>
            <w:sz w:val="20"/>
            <w:szCs w:val="20"/>
            <w:lang w:val="en-US"/>
          </w:rPr>
          <w:delText>Shanghai, China</w:delText>
        </w:r>
      </w:del>
    </w:p>
    <w:p>
      <w:pPr>
        <w:tabs>
          <w:tab w:val="right" w:pos="9720"/>
        </w:tabs>
        <w:spacing w:after="10" w:line="240" w:lineRule="auto"/>
        <w:rPr>
          <w:del w:id="276" w:author="xu chao" w:date="2019-03-31T16:57:00Z"/>
          <w:rFonts w:ascii="Times New Roman" w:hAnsi="Times New Roman"/>
          <w:sz w:val="20"/>
          <w:szCs w:val="20"/>
          <w:lang w:val="en-US" w:eastAsia="zh-CN"/>
        </w:rPr>
      </w:pPr>
      <w:del w:id="277" w:author="xu chao" w:date="2019-03-31T16:57:00Z">
        <w:r>
          <w:rPr>
            <w:rFonts w:hint="eastAsia" w:ascii="Times New Roman" w:hAnsi="Times New Roman"/>
            <w:sz w:val="20"/>
            <w:szCs w:val="20"/>
            <w:lang w:val="en-US" w:eastAsia="zh-CN"/>
          </w:rPr>
          <w:delText>Research Assistant to Prof</w:delText>
        </w:r>
      </w:del>
      <w:ins w:id="278" w:author="Lewis Hamilton" w:date="2017-12-01T18:05:00Z">
        <w:del w:id="279" w:author="xu chao" w:date="2019-03-31T16:57:00Z">
          <w:r>
            <w:rPr>
              <w:rFonts w:ascii="Times New Roman" w:hAnsi="Times New Roman"/>
              <w:sz w:val="20"/>
              <w:szCs w:val="20"/>
              <w:lang w:val="en-US" w:eastAsia="zh-CN"/>
            </w:rPr>
            <w:delText>essor</w:delText>
          </w:r>
        </w:del>
      </w:ins>
      <w:del w:id="280" w:author="xu chao" w:date="2019-03-31T16:57:00Z">
        <w:r>
          <w:rPr>
            <w:rFonts w:ascii="Times New Roman" w:hAnsi="Times New Roman"/>
            <w:sz w:val="20"/>
            <w:szCs w:val="20"/>
            <w:lang w:val="en-US" w:eastAsia="zh-CN"/>
          </w:rPr>
          <w:delText>. Yu Zhu</w:delText>
        </w:r>
      </w:del>
      <w:del w:id="281" w:author="xu chao" w:date="2019-03-31T16:57:00Z">
        <w:r>
          <w:rPr>
            <w:rFonts w:ascii="Times New Roman" w:hAnsi="Times New Roman"/>
            <w:sz w:val="20"/>
            <w:szCs w:val="20"/>
            <w:lang w:val="en-US"/>
          </w:rPr>
          <w:tab/>
        </w:r>
      </w:del>
      <w:del w:id="282" w:author="xu chao" w:date="2019-03-31T16:57:00Z">
        <w:r>
          <w:rPr>
            <w:rFonts w:ascii="Times New Roman" w:hAnsi="Times New Roman"/>
            <w:sz w:val="20"/>
            <w:szCs w:val="20"/>
            <w:lang w:val="en-US"/>
          </w:rPr>
          <w:delText>S</w:delText>
        </w:r>
      </w:del>
      <w:del w:id="283" w:author="xu chao" w:date="2019-03-31T16:57:00Z">
        <w:r>
          <w:rPr>
            <w:rFonts w:hint="eastAsia" w:ascii="Times New Roman" w:hAnsi="Times New Roman"/>
            <w:sz w:val="20"/>
            <w:szCs w:val="20"/>
            <w:lang w:val="en-US"/>
          </w:rPr>
          <w:delText>ep</w:delText>
        </w:r>
      </w:del>
      <w:ins w:id="284" w:author="Lewis Hamilton" w:date="2017-11-25T14:20:00Z">
        <w:del w:id="285" w:author="xu chao" w:date="2019-03-31T16:57:00Z">
          <w:r>
            <w:rPr>
              <w:rFonts w:ascii="Times New Roman" w:hAnsi="Times New Roman"/>
              <w:sz w:val="20"/>
              <w:szCs w:val="20"/>
              <w:lang w:val="en-US"/>
            </w:rPr>
            <w:delText>.</w:delText>
          </w:r>
        </w:del>
      </w:ins>
      <w:del w:id="286" w:author="xu chao" w:date="2019-03-31T16:57:00Z">
        <w:r>
          <w:rPr>
            <w:rFonts w:ascii="Times New Roman" w:hAnsi="Times New Roman"/>
            <w:sz w:val="20"/>
            <w:szCs w:val="20"/>
            <w:lang w:val="en-US"/>
          </w:rPr>
          <w:delText xml:space="preserve"> 201</w:delText>
        </w:r>
      </w:del>
      <w:del w:id="287" w:author="xu chao" w:date="2019-03-31T16:57:00Z">
        <w:r>
          <w:rPr>
            <w:rFonts w:hint="eastAsia" w:ascii="Times New Roman" w:hAnsi="Times New Roman"/>
            <w:sz w:val="20"/>
            <w:szCs w:val="20"/>
            <w:lang w:val="en-US"/>
          </w:rPr>
          <w:delText>5</w:delText>
        </w:r>
      </w:del>
      <w:del w:id="288" w:author="xu chao" w:date="2019-03-31T16:57:00Z">
        <w:r>
          <w:rPr>
            <w:rFonts w:ascii="Times New Roman" w:hAnsi="Times New Roman"/>
            <w:sz w:val="20"/>
            <w:szCs w:val="20"/>
            <w:lang w:val="en-US"/>
          </w:rPr>
          <w:delText xml:space="preserve"> – Nov</w:delText>
        </w:r>
      </w:del>
      <w:ins w:id="289" w:author="Lewis Hamilton" w:date="2017-11-25T14:20:00Z">
        <w:del w:id="290" w:author="xu chao" w:date="2019-03-31T16:57:00Z">
          <w:r>
            <w:rPr>
              <w:rFonts w:ascii="Times New Roman" w:hAnsi="Times New Roman"/>
              <w:sz w:val="20"/>
              <w:szCs w:val="20"/>
              <w:lang w:val="en-US"/>
            </w:rPr>
            <w:delText>.</w:delText>
          </w:r>
        </w:del>
      </w:ins>
      <w:del w:id="291" w:author="xu chao" w:date="2019-03-31T16:57:00Z">
        <w:r>
          <w:rPr>
            <w:rFonts w:ascii="Times New Roman" w:hAnsi="Times New Roman"/>
            <w:sz w:val="20"/>
            <w:szCs w:val="20"/>
            <w:lang w:val="en-US"/>
          </w:rPr>
          <w:delText xml:space="preserve"> 2016</w:delText>
        </w:r>
      </w:del>
    </w:p>
    <w:p>
      <w:pPr>
        <w:tabs>
          <w:tab w:val="right" w:pos="9720"/>
        </w:tabs>
        <w:spacing w:after="10" w:line="240" w:lineRule="auto"/>
        <w:rPr>
          <w:del w:id="292" w:author="xu chao" w:date="2019-03-31T16:57:00Z"/>
          <w:rFonts w:ascii="Times New Roman" w:hAnsi="Times New Roman"/>
          <w:b/>
          <w:sz w:val="20"/>
          <w:szCs w:val="20"/>
          <w:lang w:val="en-US" w:eastAsia="zh-CN"/>
        </w:rPr>
      </w:pPr>
      <w:del w:id="293" w:author="xu chao" w:date="2019-03-31T16:57:00Z">
        <w:r>
          <w:rPr>
            <w:rFonts w:ascii="Times New Roman" w:hAnsi="Times New Roman"/>
            <w:b/>
            <w:sz w:val="20"/>
            <w:szCs w:val="20"/>
            <w:lang w:val="en-US" w:eastAsia="zh-CN"/>
          </w:rPr>
          <w:delText xml:space="preserve">Hybrid Beamforming Design for Lens MIMO </w:delText>
        </w:r>
      </w:del>
    </w:p>
    <w:p>
      <w:pPr>
        <w:numPr>
          <w:ilvl w:val="0"/>
          <w:numId w:val="3"/>
        </w:numPr>
        <w:spacing w:after="10" w:line="240" w:lineRule="auto"/>
        <w:rPr>
          <w:del w:id="294" w:author="xu chao" w:date="2019-03-31T16:57:00Z"/>
          <w:rFonts w:ascii="Times New Roman" w:hAnsi="Times New Roman"/>
          <w:sz w:val="20"/>
          <w:szCs w:val="20"/>
          <w:lang w:val="en-US"/>
        </w:rPr>
      </w:pPr>
      <w:del w:id="295" w:author="xu chao" w:date="2019-03-31T16:57:00Z">
        <w:r>
          <w:rPr>
            <w:rFonts w:ascii="Times New Roman" w:hAnsi="Times New Roman"/>
            <w:sz w:val="20"/>
            <w:szCs w:val="20"/>
            <w:lang w:val="en-US"/>
          </w:rPr>
          <w:delText>Graduation thesis</w:delText>
        </w:r>
      </w:del>
      <w:ins w:id="296" w:author="Lewis Hamilton" w:date="2017-11-25T14:21:00Z">
        <w:del w:id="297" w:author="xu chao" w:date="2019-03-31T16:57:00Z">
          <w:r>
            <w:rPr>
              <w:rFonts w:ascii="Times New Roman" w:hAnsi="Times New Roman"/>
              <w:sz w:val="20"/>
              <w:szCs w:val="20"/>
              <w:lang w:val="en-US"/>
            </w:rPr>
            <w:delText>;</w:delText>
          </w:r>
        </w:del>
      </w:ins>
      <w:del w:id="298" w:author="xu chao" w:date="2019-03-31T16:57:00Z">
        <w:r>
          <w:rPr>
            <w:rFonts w:ascii="Times New Roman" w:hAnsi="Times New Roman"/>
            <w:sz w:val="20"/>
            <w:szCs w:val="20"/>
            <w:lang w:val="en-US"/>
          </w:rPr>
          <w:delText>. Studyi</w:delText>
        </w:r>
      </w:del>
      <w:ins w:id="299" w:author="Lewis Hamilton" w:date="2017-11-25T14:21:00Z">
        <w:del w:id="300" w:author="xu chao" w:date="2019-03-31T16:57:00Z">
          <w:r>
            <w:rPr>
              <w:rFonts w:ascii="Times New Roman" w:hAnsi="Times New Roman"/>
              <w:sz w:val="20"/>
              <w:szCs w:val="20"/>
              <w:lang w:val="en-US"/>
            </w:rPr>
            <w:delText>ed</w:delText>
          </w:r>
        </w:del>
      </w:ins>
      <w:del w:id="301" w:author="xu chao" w:date="2019-03-31T16:57:00Z">
        <w:r>
          <w:rPr>
            <w:rFonts w:ascii="Times New Roman" w:hAnsi="Times New Roman"/>
            <w:sz w:val="20"/>
            <w:szCs w:val="20"/>
            <w:lang w:val="en-US"/>
          </w:rPr>
          <w:delText>ng a new lens-based MIMO system and us</w:delText>
        </w:r>
      </w:del>
      <w:ins w:id="302" w:author="Lewis Hamilton" w:date="2017-11-25T14:21:00Z">
        <w:del w:id="303" w:author="xu chao" w:date="2019-03-31T16:57:00Z">
          <w:r>
            <w:rPr>
              <w:rFonts w:ascii="Times New Roman" w:hAnsi="Times New Roman"/>
              <w:sz w:val="20"/>
              <w:szCs w:val="20"/>
              <w:lang w:val="en-US"/>
            </w:rPr>
            <w:delText>ed</w:delText>
          </w:r>
        </w:del>
      </w:ins>
      <w:del w:id="304" w:author="xu chao" w:date="2019-03-31T16:57:00Z">
        <w:r>
          <w:rPr>
            <w:rFonts w:ascii="Times New Roman" w:hAnsi="Times New Roman"/>
            <w:sz w:val="20"/>
            <w:szCs w:val="20"/>
            <w:lang w:val="en-US"/>
          </w:rPr>
          <w:delText>ing a hybrid beamforming architecture to achieve capacity-optimal performance with low complexity and cost</w:delText>
        </w:r>
      </w:del>
    </w:p>
    <w:p>
      <w:pPr>
        <w:tabs>
          <w:tab w:val="right" w:pos="9720"/>
        </w:tabs>
        <w:spacing w:after="10" w:line="240" w:lineRule="auto"/>
        <w:rPr>
          <w:del w:id="305" w:author="xu chao" w:date="2018-09-10T11:18:00Z"/>
          <w:rFonts w:ascii="Times New Roman" w:hAnsi="Times New Roman"/>
          <w:b/>
          <w:sz w:val="20"/>
          <w:szCs w:val="20"/>
          <w:lang w:val="en-US" w:eastAsia="zh-CN"/>
        </w:rPr>
      </w:pPr>
      <w:del w:id="306" w:author="xu chao" w:date="2018-09-10T11:18:00Z">
        <w:r>
          <w:rPr>
            <w:rFonts w:ascii="Times New Roman" w:hAnsi="Times New Roman"/>
            <w:b/>
            <w:sz w:val="20"/>
            <w:szCs w:val="20"/>
            <w:lang w:val="en-US" w:eastAsia="zh-CN"/>
          </w:rPr>
          <w:delText xml:space="preserve">Non-Linear Energy Harvesting Model Characterization </w:delText>
        </w:r>
      </w:del>
    </w:p>
    <w:p>
      <w:pPr>
        <w:numPr>
          <w:ilvl w:val="0"/>
          <w:numId w:val="3"/>
        </w:numPr>
        <w:spacing w:after="10" w:line="240" w:lineRule="auto"/>
        <w:rPr>
          <w:del w:id="307" w:author="xu chao" w:date="2018-09-10T11:18:00Z"/>
          <w:rFonts w:ascii="Times New Roman" w:hAnsi="Times New Roman"/>
          <w:sz w:val="20"/>
          <w:szCs w:val="20"/>
          <w:lang w:val="en-US"/>
        </w:rPr>
      </w:pPr>
      <w:del w:id="308" w:author="xu chao" w:date="2018-09-10T11:18:00Z">
        <w:r>
          <w:rPr>
            <w:rFonts w:ascii="Times New Roman" w:hAnsi="Times New Roman"/>
            <w:sz w:val="20"/>
            <w:szCs w:val="20"/>
            <w:lang w:val="en-US"/>
          </w:rPr>
          <w:delText>Employ</w:delText>
        </w:r>
      </w:del>
      <w:ins w:id="309" w:author="Lewis Hamilton" w:date="2017-11-25T14:21:00Z">
        <w:del w:id="310" w:author="xu chao" w:date="2018-09-10T11:18:00Z">
          <w:r>
            <w:rPr>
              <w:rFonts w:ascii="Times New Roman" w:hAnsi="Times New Roman"/>
              <w:sz w:val="20"/>
              <w:szCs w:val="20"/>
              <w:lang w:val="en-US"/>
            </w:rPr>
            <w:delText>ed</w:delText>
          </w:r>
        </w:del>
      </w:ins>
      <w:del w:id="311" w:author="xu chao" w:date="2018-09-10T11:18:00Z">
        <w:r>
          <w:rPr>
            <w:rFonts w:ascii="Times New Roman" w:hAnsi="Times New Roman"/>
            <w:sz w:val="20"/>
            <w:szCs w:val="20"/>
            <w:lang w:val="en-US"/>
          </w:rPr>
          <w:delText xml:space="preserve">ing mathematical and physical methods to study the general relationship between the efficiency and losses in microwave energy conversion circuits and </w:delText>
        </w:r>
      </w:del>
      <w:ins w:id="312" w:author="Lewis Hamilton" w:date="2017-11-25T14:21:00Z">
        <w:del w:id="313" w:author="xu chao" w:date="2018-09-10T11:18:00Z">
          <w:r>
            <w:rPr>
              <w:rFonts w:ascii="Times New Roman" w:hAnsi="Times New Roman"/>
              <w:sz w:val="20"/>
              <w:szCs w:val="20"/>
              <w:lang w:val="en-US"/>
            </w:rPr>
            <w:delText>attempted</w:delText>
          </w:r>
        </w:del>
      </w:ins>
      <w:del w:id="314" w:author="xu chao" w:date="2018-09-10T11:18:00Z">
        <w:r>
          <w:rPr>
            <w:rFonts w:ascii="Times New Roman" w:hAnsi="Times New Roman"/>
            <w:sz w:val="20"/>
            <w:szCs w:val="20"/>
            <w:lang w:val="en-US"/>
          </w:rPr>
          <w:delText>trying to build a representative model for power characterization</w:delText>
        </w:r>
      </w:del>
    </w:p>
    <w:p>
      <w:pPr>
        <w:spacing w:after="10" w:line="240" w:lineRule="auto"/>
        <w:ind w:left="360"/>
        <w:rPr>
          <w:del w:id="315" w:author="xu chao" w:date="2018-09-10T12:58:00Z"/>
          <w:rFonts w:ascii="Times New Roman" w:hAnsi="Times New Roman"/>
          <w:sz w:val="20"/>
          <w:szCs w:val="20"/>
          <w:lang w:val="en-US"/>
        </w:rPr>
      </w:pPr>
    </w:p>
    <w:p>
      <w:pPr>
        <w:tabs>
          <w:tab w:val="right" w:pos="9720"/>
        </w:tabs>
        <w:spacing w:after="10" w:line="240" w:lineRule="auto"/>
        <w:rPr>
          <w:del w:id="316" w:author="xu chao" w:date="2018-09-10T12:58:00Z"/>
          <w:rFonts w:ascii="Times New Roman" w:hAnsi="Times New Roman"/>
          <w:sz w:val="20"/>
          <w:szCs w:val="20"/>
          <w:lang w:val="en-US" w:eastAsia="zh-CN"/>
        </w:rPr>
      </w:pPr>
      <w:del w:id="317" w:author="xu chao" w:date="2018-09-10T12:58:00Z">
        <w:r>
          <w:rPr>
            <w:rFonts w:ascii="Times New Roman" w:hAnsi="Times New Roman"/>
            <w:b/>
            <w:sz w:val="20"/>
            <w:szCs w:val="20"/>
            <w:lang w:val="en-US"/>
          </w:rPr>
          <w:delText>National University of Singapore (Department of ECE)</w:delText>
        </w:r>
      </w:del>
      <w:del w:id="318" w:author="xu chao" w:date="2018-09-10T12:58:00Z">
        <w:r>
          <w:rPr>
            <w:rFonts w:ascii="Times New Roman" w:hAnsi="Times New Roman"/>
            <w:sz w:val="20"/>
            <w:szCs w:val="20"/>
            <w:lang w:val="en-US"/>
          </w:rPr>
          <w:tab/>
        </w:r>
      </w:del>
      <w:del w:id="319" w:author="xu chao" w:date="2018-09-10T12:58:00Z">
        <w:r>
          <w:rPr>
            <w:rFonts w:ascii="Times New Roman" w:hAnsi="Times New Roman"/>
            <w:sz w:val="20"/>
            <w:szCs w:val="20"/>
            <w:lang w:val="en-US"/>
          </w:rPr>
          <w:delText>Singapore</w:delText>
        </w:r>
      </w:del>
    </w:p>
    <w:p>
      <w:pPr>
        <w:tabs>
          <w:tab w:val="right" w:pos="9720"/>
        </w:tabs>
        <w:spacing w:after="10" w:line="240" w:lineRule="auto"/>
        <w:rPr>
          <w:del w:id="320" w:author="xu chao" w:date="2018-09-10T12:58:00Z"/>
          <w:rFonts w:ascii="Times New Roman" w:hAnsi="Times New Roman"/>
          <w:sz w:val="20"/>
          <w:szCs w:val="20"/>
          <w:lang w:val="en-US" w:eastAsia="zh-CN"/>
        </w:rPr>
      </w:pPr>
      <w:del w:id="321" w:author="xu chao" w:date="2018-09-10T12:58:00Z">
        <w:r>
          <w:rPr>
            <w:rFonts w:hint="eastAsia" w:ascii="Times New Roman" w:hAnsi="Times New Roman"/>
            <w:sz w:val="20"/>
            <w:szCs w:val="20"/>
            <w:lang w:val="en-US" w:eastAsia="zh-CN"/>
          </w:rPr>
          <w:delText>Research Assistant to Prof</w:delText>
        </w:r>
      </w:del>
      <w:ins w:id="322" w:author="Lewis Hamilton" w:date="2017-12-01T18:05:00Z">
        <w:del w:id="323" w:author="xu chao" w:date="2018-09-10T12:58:00Z">
          <w:r>
            <w:rPr>
              <w:rFonts w:ascii="Times New Roman" w:hAnsi="Times New Roman"/>
              <w:sz w:val="20"/>
              <w:szCs w:val="20"/>
              <w:lang w:val="en-US" w:eastAsia="zh-CN"/>
            </w:rPr>
            <w:delText>essor</w:delText>
          </w:r>
        </w:del>
      </w:ins>
      <w:del w:id="324" w:author="xu chao" w:date="2018-09-10T12:58:00Z">
        <w:r>
          <w:rPr>
            <w:rFonts w:ascii="Times New Roman" w:hAnsi="Times New Roman"/>
            <w:sz w:val="20"/>
            <w:szCs w:val="20"/>
            <w:lang w:val="en-US" w:eastAsia="zh-CN"/>
          </w:rPr>
          <w:delText>. Rui Zhang, Associate Head</w:delText>
        </w:r>
      </w:del>
      <w:del w:id="325" w:author="xu chao" w:date="2018-09-10T12:58:00Z">
        <w:r>
          <w:rPr>
            <w:rFonts w:ascii="Times New Roman" w:hAnsi="Times New Roman"/>
            <w:sz w:val="20"/>
            <w:szCs w:val="20"/>
            <w:lang w:val="en-US"/>
          </w:rPr>
          <w:tab/>
        </w:r>
      </w:del>
      <w:del w:id="326" w:author="xu chao" w:date="2018-09-10T12:58:00Z">
        <w:r>
          <w:rPr>
            <w:rFonts w:ascii="Times New Roman" w:hAnsi="Times New Roman"/>
            <w:sz w:val="20"/>
            <w:szCs w:val="20"/>
            <w:lang w:val="en-US"/>
          </w:rPr>
          <w:delText>Jan</w:delText>
        </w:r>
      </w:del>
      <w:ins w:id="327" w:author="Lewis Hamilton" w:date="2017-11-25T14:22:00Z">
        <w:del w:id="328" w:author="xu chao" w:date="2018-09-10T12:58:00Z">
          <w:r>
            <w:rPr>
              <w:rFonts w:ascii="Times New Roman" w:hAnsi="Times New Roman"/>
              <w:sz w:val="20"/>
              <w:szCs w:val="20"/>
              <w:lang w:val="en-US"/>
            </w:rPr>
            <w:delText>.</w:delText>
          </w:r>
        </w:del>
      </w:ins>
      <w:del w:id="329" w:author="xu chao" w:date="2018-09-10T12:58:00Z">
        <w:r>
          <w:rPr>
            <w:rFonts w:ascii="Times New Roman" w:hAnsi="Times New Roman"/>
            <w:sz w:val="20"/>
            <w:szCs w:val="20"/>
            <w:lang w:val="en-US"/>
          </w:rPr>
          <w:delText xml:space="preserve"> 2016 – May 2016</w:delText>
        </w:r>
      </w:del>
    </w:p>
    <w:p>
      <w:pPr>
        <w:tabs>
          <w:tab w:val="right" w:pos="9720"/>
        </w:tabs>
        <w:spacing w:after="10" w:line="240" w:lineRule="auto"/>
        <w:rPr>
          <w:del w:id="330" w:author="xu chao" w:date="2018-09-10T12:58:00Z"/>
          <w:rFonts w:ascii="Times New Roman" w:hAnsi="Times New Roman"/>
          <w:b/>
          <w:sz w:val="20"/>
          <w:szCs w:val="20"/>
          <w:lang w:val="en-US" w:eastAsia="zh-CN"/>
        </w:rPr>
      </w:pPr>
      <w:del w:id="331" w:author="xu chao" w:date="2018-09-10T12:58:00Z">
        <w:r>
          <w:rPr>
            <w:rFonts w:ascii="Times New Roman" w:hAnsi="Times New Roman"/>
            <w:b/>
            <w:sz w:val="20"/>
            <w:szCs w:val="20"/>
            <w:lang w:val="en-US" w:eastAsia="zh-CN"/>
          </w:rPr>
          <w:delText xml:space="preserve">Waveform Design </w:delText>
        </w:r>
      </w:del>
    </w:p>
    <w:p>
      <w:pPr>
        <w:numPr>
          <w:ilvl w:val="0"/>
          <w:numId w:val="3"/>
        </w:numPr>
        <w:spacing w:after="10" w:line="240" w:lineRule="auto"/>
        <w:rPr>
          <w:del w:id="332" w:author="xu chao" w:date="2018-09-10T11:18:00Z"/>
          <w:rFonts w:ascii="Times New Roman" w:hAnsi="Times New Roman"/>
          <w:sz w:val="20"/>
          <w:szCs w:val="20"/>
          <w:lang w:val="en-US"/>
        </w:rPr>
      </w:pPr>
      <w:ins w:id="333" w:author="Lewis Hamilton" w:date="2017-11-25T14:22:00Z">
        <w:del w:id="334" w:author="xu chao" w:date="2018-09-10T12:58:00Z">
          <w:r>
            <w:rPr>
              <w:rFonts w:ascii="Times New Roman" w:hAnsi="Times New Roman"/>
              <w:sz w:val="20"/>
              <w:szCs w:val="20"/>
              <w:lang w:val="en-US"/>
            </w:rPr>
            <w:delText>Aimed to find</w:delText>
          </w:r>
        </w:del>
      </w:ins>
      <w:del w:id="335" w:author="xu chao" w:date="2018-09-10T12:58:00Z">
        <w:r>
          <w:rPr>
            <w:rFonts w:ascii="Times New Roman" w:hAnsi="Times New Roman"/>
            <w:sz w:val="20"/>
            <w:szCs w:val="20"/>
            <w:lang w:val="en-US"/>
          </w:rPr>
          <w:delText xml:space="preserve">Finding the trade-off between efficiency and subcarriers in energy harvesting system to optimize the </w:delText>
        </w:r>
      </w:del>
      <w:ins w:id="336" w:author="Lewis Hamilton" w:date="2017-11-25T14:22:00Z">
        <w:del w:id="337" w:author="xu chao" w:date="2018-09-10T12:58:00Z">
          <w:r>
            <w:rPr>
              <w:rFonts w:ascii="Times New Roman" w:hAnsi="Times New Roman"/>
              <w:sz w:val="20"/>
              <w:szCs w:val="20"/>
              <w:lang w:val="en-US"/>
            </w:rPr>
            <w:delText xml:space="preserve"> </w:delText>
          </w:r>
        </w:del>
      </w:ins>
      <w:del w:id="338" w:author="xu chao" w:date="2018-09-10T12:58:00Z">
        <w:r>
          <w:rPr>
            <w:rFonts w:ascii="Times New Roman" w:hAnsi="Times New Roman"/>
            <w:sz w:val="20"/>
            <w:szCs w:val="20"/>
            <w:lang w:val="en-US"/>
          </w:rPr>
          <w:delText>waveform design</w:delText>
        </w:r>
      </w:del>
    </w:p>
    <w:p>
      <w:pPr>
        <w:numPr>
          <w:ilvl w:val="0"/>
          <w:numId w:val="3"/>
        </w:numPr>
        <w:spacing w:after="10" w:line="240" w:lineRule="auto"/>
        <w:rPr>
          <w:ins w:id="339" w:author="Lewis Hamilton" w:date="2017-11-25T14:28:00Z"/>
          <w:del w:id="340" w:author="xu chao" w:date="2018-09-10T12:58:00Z"/>
          <w:rFonts w:ascii="Times New Roman" w:hAnsi="Times New Roman"/>
          <w:sz w:val="20"/>
          <w:szCs w:val="20"/>
          <w:lang w:val="en-US"/>
        </w:rPr>
      </w:pPr>
      <w:del w:id="341" w:author="xu chao" w:date="2018-09-10T12:58:00Z">
        <w:commentRangeStart w:id="9"/>
        <w:commentRangeStart w:id="10"/>
        <w:r>
          <w:rPr>
            <w:rFonts w:ascii="Times New Roman" w:hAnsi="Times New Roman"/>
            <w:sz w:val="20"/>
            <w:szCs w:val="20"/>
            <w:lang w:val="en-US"/>
          </w:rPr>
          <w:delText>From a specific perspective in frequency domain, largely simplif</w:delText>
        </w:r>
      </w:del>
      <w:ins w:id="342" w:author="Lewis Hamilton" w:date="2017-12-01T18:06:00Z">
        <w:del w:id="343" w:author="xu chao" w:date="2018-09-10T12:58:00Z">
          <w:r>
            <w:rPr>
              <w:rFonts w:ascii="Times New Roman" w:hAnsi="Times New Roman"/>
              <w:sz w:val="20"/>
              <w:szCs w:val="20"/>
              <w:lang w:val="en-US"/>
            </w:rPr>
            <w:delText>ied</w:delText>
          </w:r>
        </w:del>
      </w:ins>
      <w:del w:id="344" w:author="xu chao" w:date="2018-09-10T12:58:00Z">
        <w:r>
          <w:rPr>
            <w:rFonts w:ascii="Times New Roman" w:hAnsi="Times New Roman"/>
            <w:sz w:val="20"/>
            <w:szCs w:val="20"/>
            <w:lang w:val="en-US"/>
          </w:rPr>
          <w:delText>ying the study model for waveform design issue</w:delText>
        </w:r>
      </w:del>
      <w:ins w:id="345" w:author="Lewis Hamilton" w:date="2017-11-25T14:23:00Z">
        <w:del w:id="346" w:author="xu chao" w:date="2018-09-10T12:58:00Z">
          <w:r>
            <w:rPr>
              <w:rFonts w:ascii="Times New Roman" w:hAnsi="Times New Roman"/>
              <w:sz w:val="20"/>
              <w:szCs w:val="20"/>
              <w:lang w:val="en-US"/>
            </w:rPr>
            <w:delText>s</w:delText>
          </w:r>
        </w:del>
      </w:ins>
      <w:del w:id="347" w:author="xu chao" w:date="2018-09-10T12:58:00Z">
        <w:r>
          <w:rPr>
            <w:rFonts w:ascii="Times New Roman" w:hAnsi="Times New Roman"/>
            <w:sz w:val="20"/>
            <w:szCs w:val="20"/>
            <w:lang w:val="en-US"/>
          </w:rPr>
          <w:delText>s in simultaneous wireless information and power transfer(SWIPT) system</w:delText>
        </w:r>
        <w:commentRangeEnd w:id="9"/>
      </w:del>
      <w:del w:id="348" w:author="xu chao" w:date="2018-09-10T12:58:00Z">
        <w:r>
          <w:rPr>
            <w:rStyle w:val="11"/>
          </w:rPr>
          <w:commentReference w:id="9"/>
        </w:r>
        <w:commentRangeEnd w:id="10"/>
      </w:del>
      <w:del w:id="349" w:author="xu chao" w:date="2018-09-10T12:58:00Z">
        <w:r>
          <w:rPr>
            <w:rStyle w:val="11"/>
          </w:rPr>
          <w:commentReference w:id="10"/>
        </w:r>
      </w:del>
    </w:p>
    <w:p>
      <w:pPr>
        <w:spacing w:after="10" w:line="240" w:lineRule="auto"/>
        <w:rPr>
          <w:ins w:id="350" w:author="Lewis Hamilton" w:date="2017-11-25T14:28:00Z"/>
          <w:del w:id="351" w:author="xu chao" w:date="2018-08-20T23:10:00Z"/>
          <w:rFonts w:ascii="Times New Roman" w:hAnsi="Times New Roman"/>
          <w:sz w:val="20"/>
          <w:szCs w:val="20"/>
          <w:lang w:val="en-US"/>
        </w:rPr>
      </w:pPr>
    </w:p>
    <w:p>
      <w:pPr>
        <w:spacing w:after="10" w:line="240" w:lineRule="auto"/>
        <w:rPr>
          <w:ins w:id="352" w:author="Lewis Hamilton" w:date="2017-11-25T14:28:00Z"/>
          <w:del w:id="353" w:author="xu chao" w:date="2018-08-20T23:10:00Z"/>
          <w:rFonts w:ascii="Times New Roman" w:hAnsi="Times New Roman"/>
          <w:sz w:val="20"/>
          <w:szCs w:val="20"/>
          <w:lang w:val="en-US"/>
        </w:rPr>
      </w:pPr>
    </w:p>
    <w:p>
      <w:pPr>
        <w:spacing w:after="10" w:line="240" w:lineRule="auto"/>
        <w:rPr>
          <w:ins w:id="354" w:author="Lewis Hamilton" w:date="2017-11-25T14:28:00Z"/>
          <w:del w:id="355" w:author="xu chao" w:date="2018-08-20T23:10:00Z"/>
          <w:rFonts w:ascii="Times New Roman" w:hAnsi="Times New Roman"/>
          <w:sz w:val="20"/>
          <w:szCs w:val="20"/>
          <w:lang w:val="en-US"/>
        </w:rPr>
      </w:pPr>
    </w:p>
    <w:p>
      <w:pPr>
        <w:spacing w:after="10" w:line="240" w:lineRule="auto"/>
        <w:rPr>
          <w:ins w:id="356" w:author="Lewis Hamilton" w:date="2017-11-25T14:28:00Z"/>
          <w:del w:id="357" w:author="chao xu" w:date="2017-11-28T13:30:00Z"/>
          <w:rFonts w:ascii="Times New Roman" w:hAnsi="Times New Roman"/>
          <w:sz w:val="20"/>
          <w:szCs w:val="20"/>
          <w:lang w:val="en-US"/>
        </w:rPr>
      </w:pPr>
    </w:p>
    <w:p>
      <w:pPr>
        <w:numPr>
          <w:ilvl w:val="0"/>
          <w:numId w:val="0"/>
        </w:numPr>
        <w:spacing w:after="10" w:line="240" w:lineRule="auto"/>
        <w:ind w:left="0" w:firstLine="0"/>
        <w:rPr>
          <w:del w:id="359" w:author="xu chao" w:date="2018-09-10T11:16:00Z"/>
          <w:rFonts w:ascii="Times New Roman" w:hAnsi="Times New Roman"/>
          <w:sz w:val="20"/>
          <w:szCs w:val="20"/>
          <w:lang w:val="en-US"/>
        </w:rPr>
        <w:pPrChange w:id="358" w:author="Lewis Hamilton" w:date="2017-11-25T14:28:00Z">
          <w:pPr>
            <w:numPr>
              <w:ilvl w:val="0"/>
              <w:numId w:val="3"/>
            </w:numPr>
            <w:spacing w:after="10" w:line="240" w:lineRule="auto"/>
            <w:ind w:left="720" w:hanging="360"/>
          </w:pPr>
        </w:pPrChange>
      </w:pPr>
    </w:p>
    <w:p>
      <w:pPr>
        <w:tabs>
          <w:tab w:val="right" w:pos="9720"/>
        </w:tabs>
        <w:spacing w:after="10" w:line="240" w:lineRule="auto"/>
        <w:rPr>
          <w:del w:id="360" w:author="xu chao" w:date="2018-09-10T11:16:00Z"/>
          <w:rFonts w:ascii="Times New Roman" w:hAnsi="Times New Roman"/>
          <w:sz w:val="20"/>
          <w:szCs w:val="20"/>
          <w:lang w:val="en-US" w:eastAsia="zh-CN"/>
        </w:rPr>
      </w:pPr>
      <w:del w:id="361" w:author="xu chao" w:date="2018-09-10T11:16:00Z">
        <w:r>
          <w:rPr>
            <w:rFonts w:ascii="Times New Roman" w:hAnsi="Times New Roman"/>
            <w:b/>
            <w:sz w:val="20"/>
            <w:szCs w:val="20"/>
            <w:lang w:val="en-US"/>
          </w:rPr>
          <w:delText>Fudan University</w:delText>
        </w:r>
      </w:del>
      <w:ins w:id="362" w:author="Lewis Hamilton" w:date="2017-11-25T14:24:00Z">
        <w:del w:id="363" w:author="xu chao" w:date="2018-09-10T11:16:00Z">
          <w:r>
            <w:rPr>
              <w:rFonts w:ascii="Times New Roman" w:hAnsi="Times New Roman"/>
              <w:b/>
              <w:sz w:val="20"/>
              <w:szCs w:val="20"/>
              <w:lang w:val="en-US"/>
            </w:rPr>
            <w:delText xml:space="preserve"> </w:delText>
          </w:r>
        </w:del>
      </w:ins>
      <w:del w:id="364" w:author="xu chao" w:date="2018-09-10T11:16:00Z">
        <w:r>
          <w:rPr>
            <w:rFonts w:ascii="Times New Roman" w:hAnsi="Times New Roman"/>
            <w:b/>
            <w:sz w:val="20"/>
            <w:szCs w:val="20"/>
            <w:lang w:val="en-US"/>
          </w:rPr>
          <w:delText>(Department of Electrical Engineering)</w:delText>
        </w:r>
      </w:del>
      <w:del w:id="365" w:author="xu chao" w:date="2018-09-10T11:16:00Z">
        <w:r>
          <w:rPr>
            <w:rFonts w:ascii="Times New Roman" w:hAnsi="Times New Roman"/>
            <w:sz w:val="20"/>
            <w:szCs w:val="20"/>
            <w:lang w:val="en-US"/>
          </w:rPr>
          <w:tab/>
        </w:r>
      </w:del>
      <w:del w:id="366" w:author="xu chao" w:date="2018-09-10T11:16:00Z">
        <w:r>
          <w:rPr>
            <w:rFonts w:ascii="Times New Roman" w:hAnsi="Times New Roman"/>
            <w:sz w:val="20"/>
            <w:szCs w:val="20"/>
            <w:lang w:val="en-US"/>
          </w:rPr>
          <w:delText>Shanghai, China</w:delText>
        </w:r>
      </w:del>
    </w:p>
    <w:p>
      <w:pPr>
        <w:tabs>
          <w:tab w:val="right" w:pos="9720"/>
        </w:tabs>
        <w:spacing w:after="10" w:line="240" w:lineRule="auto"/>
        <w:rPr>
          <w:del w:id="367" w:author="xu chao" w:date="2018-09-10T11:16:00Z"/>
          <w:rFonts w:ascii="Times New Roman" w:hAnsi="Times New Roman"/>
          <w:sz w:val="20"/>
          <w:szCs w:val="20"/>
          <w:lang w:val="en-US" w:eastAsia="zh-CN"/>
        </w:rPr>
      </w:pPr>
      <w:del w:id="368" w:author="xu chao" w:date="2018-09-10T11:16:00Z">
        <w:r>
          <w:rPr>
            <w:rFonts w:ascii="Times New Roman" w:hAnsi="Times New Roman"/>
            <w:sz w:val="20"/>
            <w:szCs w:val="20"/>
            <w:lang w:val="en-US" w:eastAsia="zh-CN"/>
          </w:rPr>
          <w:delText>Denghui Academic Program</w:delText>
        </w:r>
      </w:del>
      <w:del w:id="369" w:author="xu chao" w:date="2018-09-10T11:16:00Z">
        <w:r>
          <w:rPr>
            <w:rFonts w:ascii="Times New Roman" w:hAnsi="Times New Roman"/>
            <w:sz w:val="20"/>
            <w:szCs w:val="20"/>
            <w:lang w:val="en-US"/>
          </w:rPr>
          <w:tab/>
        </w:r>
      </w:del>
      <w:del w:id="370" w:author="xu chao" w:date="2018-09-10T11:16:00Z">
        <w:r>
          <w:rPr>
            <w:rFonts w:ascii="Times New Roman" w:hAnsi="Times New Roman"/>
            <w:sz w:val="20"/>
            <w:szCs w:val="20"/>
            <w:lang w:val="en-US"/>
          </w:rPr>
          <w:delText>Sep</w:delText>
        </w:r>
      </w:del>
      <w:ins w:id="371" w:author="Lewis Hamilton" w:date="2017-11-25T14:24:00Z">
        <w:del w:id="372" w:author="xu chao" w:date="2018-09-10T11:16:00Z">
          <w:r>
            <w:rPr>
              <w:rFonts w:ascii="Times New Roman" w:hAnsi="Times New Roman"/>
              <w:sz w:val="20"/>
              <w:szCs w:val="20"/>
              <w:lang w:val="en-US"/>
            </w:rPr>
            <w:delText>.</w:delText>
          </w:r>
        </w:del>
      </w:ins>
      <w:del w:id="373" w:author="xu chao" w:date="2018-09-10T11:16:00Z">
        <w:r>
          <w:rPr>
            <w:rFonts w:ascii="Times New Roman" w:hAnsi="Times New Roman"/>
            <w:sz w:val="20"/>
            <w:szCs w:val="20"/>
            <w:lang w:val="en-US"/>
          </w:rPr>
          <w:delText xml:space="preserve"> 2015 – Jan</w:delText>
        </w:r>
      </w:del>
      <w:ins w:id="374" w:author="Lewis Hamilton" w:date="2017-11-25T14:24:00Z">
        <w:del w:id="375" w:author="xu chao" w:date="2018-09-10T11:16:00Z">
          <w:r>
            <w:rPr>
              <w:rFonts w:ascii="Times New Roman" w:hAnsi="Times New Roman"/>
              <w:sz w:val="20"/>
              <w:szCs w:val="20"/>
              <w:lang w:val="en-US"/>
            </w:rPr>
            <w:delText>.</w:delText>
          </w:r>
        </w:del>
      </w:ins>
      <w:del w:id="376" w:author="xu chao" w:date="2018-09-10T11:16:00Z">
        <w:r>
          <w:rPr>
            <w:rFonts w:ascii="Times New Roman" w:hAnsi="Times New Roman"/>
            <w:sz w:val="20"/>
            <w:szCs w:val="20"/>
            <w:lang w:val="en-US"/>
          </w:rPr>
          <w:delText xml:space="preserve"> 2017</w:delText>
        </w:r>
      </w:del>
    </w:p>
    <w:p>
      <w:pPr>
        <w:tabs>
          <w:tab w:val="right" w:pos="9720"/>
        </w:tabs>
        <w:spacing w:after="10" w:line="240" w:lineRule="auto"/>
        <w:rPr>
          <w:del w:id="377" w:author="xu chao" w:date="2018-09-10T11:16:00Z"/>
          <w:rFonts w:ascii="Times New Roman" w:hAnsi="Times New Roman"/>
          <w:b/>
          <w:sz w:val="20"/>
          <w:szCs w:val="20"/>
          <w:lang w:val="en-US" w:eastAsia="zh-CN"/>
        </w:rPr>
      </w:pPr>
      <w:del w:id="378" w:author="xu chao" w:date="2018-09-10T11:16:00Z">
        <w:r>
          <w:rPr>
            <w:rFonts w:ascii="Times New Roman" w:hAnsi="Times New Roman"/>
            <w:b/>
            <w:sz w:val="20"/>
            <w:szCs w:val="20"/>
            <w:lang w:val="en-US" w:eastAsia="zh-CN"/>
          </w:rPr>
          <w:delText xml:space="preserve">Portable Oscilloscope Development (Fudan's Undergraduate Research Opportunities Program) </w:delText>
        </w:r>
      </w:del>
    </w:p>
    <w:p>
      <w:pPr>
        <w:numPr>
          <w:ilvl w:val="0"/>
          <w:numId w:val="3"/>
        </w:numPr>
        <w:spacing w:after="10" w:line="240" w:lineRule="auto"/>
        <w:rPr>
          <w:del w:id="379" w:author="xu chao" w:date="2018-09-10T11:16:00Z"/>
          <w:rFonts w:ascii="Times New Roman" w:hAnsi="Times New Roman"/>
          <w:sz w:val="20"/>
          <w:szCs w:val="20"/>
          <w:lang w:val="en-US"/>
        </w:rPr>
      </w:pPr>
      <w:del w:id="380" w:author="xu chao" w:date="2018-09-10T11:16:00Z">
        <w:r>
          <w:rPr>
            <w:rFonts w:ascii="Times New Roman" w:hAnsi="Times New Roman"/>
            <w:sz w:val="20"/>
            <w:szCs w:val="20"/>
            <w:lang w:val="en-US"/>
          </w:rPr>
          <w:delText>Design</w:delText>
        </w:r>
      </w:del>
      <w:ins w:id="381" w:author="Lewis Hamilton" w:date="2017-11-25T14:26:00Z">
        <w:del w:id="382" w:author="xu chao" w:date="2018-09-10T11:16:00Z">
          <w:r>
            <w:rPr>
              <w:rFonts w:ascii="Times New Roman" w:hAnsi="Times New Roman"/>
              <w:sz w:val="20"/>
              <w:szCs w:val="20"/>
              <w:lang w:val="en-US"/>
            </w:rPr>
            <w:delText>ed</w:delText>
          </w:r>
        </w:del>
      </w:ins>
      <w:del w:id="383" w:author="xu chao" w:date="2018-09-10T11:16:00Z">
        <w:r>
          <w:rPr>
            <w:rFonts w:ascii="Times New Roman" w:hAnsi="Times New Roman"/>
            <w:sz w:val="20"/>
            <w:szCs w:val="20"/>
            <w:lang w:val="en-US"/>
          </w:rPr>
          <w:delText xml:space="preserve">ing a portable device functioning as oscilloscope and voltage source based on development of FPGA </w:delText>
        </w:r>
      </w:del>
    </w:p>
    <w:p>
      <w:pPr>
        <w:numPr>
          <w:ilvl w:val="0"/>
          <w:numId w:val="3"/>
        </w:numPr>
        <w:spacing w:after="10" w:line="240" w:lineRule="auto"/>
        <w:rPr>
          <w:del w:id="384" w:author="xu chao" w:date="2018-09-10T11:16:00Z"/>
          <w:rFonts w:ascii="Times New Roman" w:hAnsi="Times New Roman"/>
          <w:sz w:val="20"/>
          <w:szCs w:val="20"/>
          <w:lang w:val="en-US"/>
        </w:rPr>
      </w:pPr>
      <w:del w:id="385" w:author="xu chao" w:date="2018-09-10T11:16:00Z">
        <w:r>
          <w:rPr>
            <w:rFonts w:ascii="Times New Roman" w:hAnsi="Times New Roman"/>
            <w:sz w:val="20"/>
            <w:szCs w:val="20"/>
            <w:lang w:val="en-US"/>
          </w:rPr>
          <w:delText>The p</w:delText>
        </w:r>
      </w:del>
      <w:ins w:id="386" w:author="Lewis Hamilton" w:date="2017-12-01T18:06:00Z">
        <w:del w:id="387" w:author="xu chao" w:date="2018-09-10T11:16:00Z">
          <w:r>
            <w:rPr>
              <w:rFonts w:ascii="Times New Roman" w:hAnsi="Times New Roman"/>
              <w:sz w:val="20"/>
              <w:szCs w:val="20"/>
              <w:lang w:val="en-US"/>
            </w:rPr>
            <w:delText>P</w:delText>
          </w:r>
        </w:del>
      </w:ins>
      <w:del w:id="388" w:author="xu chao" w:date="2018-09-10T11:16:00Z">
        <w:r>
          <w:rPr>
            <w:rFonts w:ascii="Times New Roman" w:hAnsi="Times New Roman"/>
            <w:sz w:val="20"/>
            <w:szCs w:val="20"/>
            <w:lang w:val="en-US"/>
          </w:rPr>
          <w:delText xml:space="preserve">roducts will be </w:delText>
        </w:r>
      </w:del>
      <w:del w:id="389" w:author="xu chao" w:date="2018-09-10T11:16:00Z">
        <w:r>
          <w:rPr>
            <w:rFonts w:hint="eastAsia" w:ascii="Times New Roman" w:hAnsi="Times New Roman"/>
            <w:sz w:val="20"/>
            <w:szCs w:val="20"/>
            <w:lang w:val="en-US"/>
          </w:rPr>
          <w:delText>used</w:delText>
        </w:r>
      </w:del>
      <w:del w:id="390" w:author="xu chao" w:date="2018-09-10T11:16:00Z">
        <w:r>
          <w:rPr>
            <w:rFonts w:ascii="Times New Roman" w:hAnsi="Times New Roman"/>
            <w:sz w:val="20"/>
            <w:szCs w:val="20"/>
            <w:lang w:val="en-US"/>
          </w:rPr>
          <w:delText xml:space="preserve"> in the laboratory for some classes on a trial basis. The p</w:delText>
        </w:r>
      </w:del>
      <w:ins w:id="391" w:author="Lewis Hamilton" w:date="2017-12-01T18:07:00Z">
        <w:del w:id="392" w:author="xu chao" w:date="2018-09-10T11:16:00Z">
          <w:r>
            <w:rPr>
              <w:rFonts w:ascii="Times New Roman" w:hAnsi="Times New Roman"/>
              <w:sz w:val="20"/>
              <w:szCs w:val="20"/>
              <w:lang w:val="en-US"/>
            </w:rPr>
            <w:delText>P</w:delText>
          </w:r>
        </w:del>
      </w:ins>
      <w:del w:id="393" w:author="xu chao" w:date="2018-09-10T11:16:00Z">
        <w:r>
          <w:rPr>
            <w:rFonts w:ascii="Times New Roman" w:hAnsi="Times New Roman"/>
            <w:sz w:val="20"/>
            <w:szCs w:val="20"/>
            <w:lang w:val="en-US"/>
          </w:rPr>
          <w:delText xml:space="preserve">rogram has been taken over by another undergraduate group after my graduation for further development </w:delText>
        </w:r>
      </w:del>
      <w:ins w:id="394" w:author="Lewis Hamilton" w:date="2017-12-01T18:07:00Z">
        <w:del w:id="395" w:author="xu chao" w:date="2018-09-10T11:16:00Z">
          <w:r>
            <w:rPr>
              <w:rFonts w:ascii="Times New Roman" w:hAnsi="Times New Roman"/>
              <w:sz w:val="20"/>
              <w:szCs w:val="20"/>
              <w:lang w:val="en-US"/>
            </w:rPr>
            <w:delText>of both</w:delText>
          </w:r>
        </w:del>
      </w:ins>
      <w:del w:id="396" w:author="xu chao" w:date="2018-09-10T11:16:00Z">
        <w:r>
          <w:rPr>
            <w:rFonts w:ascii="Times New Roman" w:hAnsi="Times New Roman"/>
            <w:sz w:val="20"/>
            <w:szCs w:val="20"/>
            <w:lang w:val="en-US"/>
          </w:rPr>
          <w:delText>both on research and business</w:delText>
        </w:r>
      </w:del>
    </w:p>
    <w:p>
      <w:pPr>
        <w:tabs>
          <w:tab w:val="right" w:pos="9720"/>
        </w:tabs>
        <w:spacing w:after="10" w:line="240" w:lineRule="auto"/>
        <w:rPr>
          <w:del w:id="397" w:author="xu chao" w:date="2018-09-10T11:16:00Z"/>
          <w:rFonts w:ascii="Times New Roman" w:hAnsi="Times New Roman"/>
          <w:sz w:val="20"/>
          <w:szCs w:val="20"/>
          <w:lang w:val="en-US" w:eastAsia="zh-CN"/>
        </w:rPr>
      </w:pPr>
    </w:p>
    <w:p>
      <w:pPr>
        <w:tabs>
          <w:tab w:val="right" w:pos="9720"/>
        </w:tabs>
        <w:spacing w:after="10" w:line="240" w:lineRule="auto"/>
        <w:rPr>
          <w:del w:id="398" w:author="xu chao" w:date="2018-09-10T11:16:00Z"/>
          <w:rFonts w:ascii="Times New Roman" w:hAnsi="Times New Roman"/>
          <w:sz w:val="20"/>
          <w:szCs w:val="20"/>
          <w:lang w:val="en-US" w:eastAsia="zh-CN"/>
        </w:rPr>
      </w:pPr>
      <w:del w:id="399" w:author="xu chao" w:date="2018-09-10T11:16:00Z">
        <w:r>
          <w:rPr>
            <w:rFonts w:ascii="Times New Roman" w:hAnsi="Times New Roman"/>
            <w:b/>
            <w:sz w:val="20"/>
            <w:szCs w:val="20"/>
            <w:lang w:val="en-US"/>
          </w:rPr>
          <w:delText>University of Hertfordshire (Department of Electrical Engineering)</w:delText>
        </w:r>
      </w:del>
      <w:del w:id="400" w:author="xu chao" w:date="2018-09-10T11:16:00Z">
        <w:r>
          <w:rPr>
            <w:rFonts w:ascii="Times New Roman" w:hAnsi="Times New Roman"/>
            <w:sz w:val="20"/>
            <w:szCs w:val="20"/>
            <w:lang w:val="en-US"/>
          </w:rPr>
          <w:tab/>
        </w:r>
      </w:del>
      <w:del w:id="401" w:author="xu chao" w:date="2018-09-10T11:16:00Z">
        <w:r>
          <w:rPr>
            <w:rFonts w:ascii="Times New Roman" w:hAnsi="Times New Roman"/>
            <w:sz w:val="20"/>
            <w:szCs w:val="20"/>
            <w:lang w:val="en-US"/>
          </w:rPr>
          <w:delText xml:space="preserve">Hertfordshire, </w:delText>
        </w:r>
      </w:del>
      <w:del w:id="402" w:author="xu chao" w:date="2018-09-10T11:16:00Z">
        <w:r>
          <w:rPr>
            <w:rFonts w:hint="eastAsia" w:ascii="Times New Roman" w:hAnsi="Times New Roman"/>
            <w:sz w:val="20"/>
            <w:szCs w:val="20"/>
            <w:lang w:val="en-US"/>
          </w:rPr>
          <w:delText>UK</w:delText>
        </w:r>
      </w:del>
    </w:p>
    <w:p>
      <w:pPr>
        <w:tabs>
          <w:tab w:val="right" w:pos="9720"/>
        </w:tabs>
        <w:spacing w:after="10" w:line="240" w:lineRule="auto"/>
        <w:rPr>
          <w:del w:id="403" w:author="xu chao" w:date="2018-09-10T11:16:00Z"/>
          <w:rFonts w:ascii="Times New Roman" w:hAnsi="Times New Roman"/>
          <w:sz w:val="20"/>
          <w:szCs w:val="20"/>
          <w:lang w:val="en-US" w:eastAsia="zh-CN"/>
        </w:rPr>
      </w:pPr>
      <w:del w:id="404" w:author="xu chao" w:date="2018-09-10T11:16:00Z">
        <w:r>
          <w:rPr>
            <w:rFonts w:ascii="Times New Roman" w:hAnsi="Times New Roman"/>
            <w:sz w:val="20"/>
            <w:szCs w:val="20"/>
            <w:lang w:val="en-US" w:eastAsia="zh-CN"/>
          </w:rPr>
          <w:delText>Practical Skills Training Course for Fudan University Elite Engineering Students</w:delText>
        </w:r>
      </w:del>
      <w:del w:id="405" w:author="xu chao" w:date="2018-09-10T11:16:00Z">
        <w:r>
          <w:rPr>
            <w:rFonts w:ascii="Times New Roman" w:hAnsi="Times New Roman"/>
            <w:sz w:val="20"/>
            <w:szCs w:val="20"/>
            <w:lang w:val="en-US"/>
          </w:rPr>
          <w:tab/>
        </w:r>
      </w:del>
      <w:del w:id="406" w:author="xu chao" w:date="2018-09-10T11:16:00Z">
        <w:r>
          <w:rPr>
            <w:rFonts w:hint="eastAsia" w:ascii="Times New Roman" w:hAnsi="Times New Roman"/>
            <w:sz w:val="20"/>
            <w:szCs w:val="20"/>
            <w:lang w:val="en-US"/>
          </w:rPr>
          <w:delText>Aug</w:delText>
        </w:r>
      </w:del>
      <w:ins w:id="407" w:author="Lewis Hamilton" w:date="2017-11-25T14:26:00Z">
        <w:del w:id="408" w:author="xu chao" w:date="2018-09-10T11:16:00Z">
          <w:r>
            <w:rPr>
              <w:rFonts w:ascii="Times New Roman" w:hAnsi="Times New Roman"/>
              <w:sz w:val="20"/>
              <w:szCs w:val="20"/>
              <w:lang w:val="en-US"/>
            </w:rPr>
            <w:delText>.</w:delText>
          </w:r>
        </w:del>
      </w:ins>
      <w:del w:id="409" w:author="xu chao" w:date="2018-09-10T11:16:00Z">
        <w:r>
          <w:rPr>
            <w:rFonts w:ascii="Times New Roman" w:hAnsi="Times New Roman"/>
            <w:sz w:val="20"/>
            <w:szCs w:val="20"/>
            <w:lang w:val="en-US"/>
          </w:rPr>
          <w:delText xml:space="preserve"> 201</w:delText>
        </w:r>
      </w:del>
      <w:del w:id="410" w:author="xu chao" w:date="2018-09-10T11:16:00Z">
        <w:r>
          <w:rPr>
            <w:rFonts w:hint="eastAsia" w:ascii="Times New Roman" w:hAnsi="Times New Roman"/>
            <w:sz w:val="20"/>
            <w:szCs w:val="20"/>
            <w:lang w:val="en-US"/>
          </w:rPr>
          <w:delText>5</w:delText>
        </w:r>
      </w:del>
    </w:p>
    <w:p>
      <w:pPr>
        <w:tabs>
          <w:tab w:val="right" w:pos="9720"/>
        </w:tabs>
        <w:spacing w:after="10" w:line="240" w:lineRule="auto"/>
        <w:rPr>
          <w:del w:id="411" w:author="xu chao" w:date="2018-09-10T11:16:00Z"/>
          <w:rFonts w:ascii="Times New Roman" w:hAnsi="Times New Roman"/>
          <w:b/>
          <w:sz w:val="20"/>
          <w:szCs w:val="20"/>
          <w:lang w:val="en-US" w:eastAsia="zh-CN"/>
        </w:rPr>
      </w:pPr>
      <w:del w:id="412" w:author="xu chao" w:date="2018-09-10T11:16:00Z">
        <w:r>
          <w:rPr>
            <w:rFonts w:ascii="Times New Roman" w:hAnsi="Times New Roman"/>
            <w:b/>
            <w:sz w:val="20"/>
            <w:szCs w:val="20"/>
            <w:lang w:val="en-US" w:eastAsia="zh-CN"/>
          </w:rPr>
          <w:delText>Intelligent Home Control System Based on Kinect (Mini project)</w:delText>
        </w:r>
      </w:del>
    </w:p>
    <w:p>
      <w:pPr>
        <w:numPr>
          <w:ilvl w:val="0"/>
          <w:numId w:val="3"/>
        </w:numPr>
        <w:spacing w:after="10" w:line="240" w:lineRule="auto"/>
        <w:rPr>
          <w:del w:id="413" w:author="xu chao" w:date="2018-09-10T11:16:00Z"/>
          <w:rFonts w:ascii="Times New Roman" w:hAnsi="Times New Roman"/>
          <w:sz w:val="20"/>
          <w:szCs w:val="20"/>
          <w:lang w:val="en-US"/>
        </w:rPr>
      </w:pPr>
      <w:del w:id="414" w:author="xu chao" w:date="2018-09-10T11:16:00Z">
        <w:r>
          <w:rPr>
            <w:rFonts w:ascii="Times New Roman" w:hAnsi="Times New Roman"/>
            <w:sz w:val="20"/>
            <w:szCs w:val="20"/>
            <w:lang w:val="en-US"/>
          </w:rPr>
          <w:delText>Setting the smart home and corresponding gesture control based on C# to manipulate various electrical appliances on Microsoft Smart Home Server</w:delText>
        </w:r>
      </w:del>
    </w:p>
    <w:p>
      <w:pPr>
        <w:numPr>
          <w:ilvl w:val="0"/>
          <w:numId w:val="3"/>
        </w:numPr>
        <w:pBdr>
          <w:bottom w:val="none" w:color="auto" w:sz="0" w:space="0"/>
        </w:pBdr>
        <w:spacing w:after="10" w:line="240" w:lineRule="auto"/>
        <w:outlineLvl w:val="9"/>
        <w:rPr>
          <w:ins w:id="416" w:author="xu chao" w:date="2018-08-19T14:15:00Z"/>
          <w:rFonts w:ascii="Times New Roman" w:hAnsi="Times New Roman"/>
          <w:smallCaps/>
          <w:sz w:val="24"/>
          <w:szCs w:val="20"/>
          <w:lang w:val="en-US"/>
        </w:rPr>
        <w:pPrChange w:id="415" w:author="xu chao" w:date="2019-04-09T20:15:00Z">
          <w:pPr>
            <w:pBdr>
              <w:bottom w:val="single" w:color="auto" w:sz="6" w:space="1"/>
            </w:pBdr>
            <w:spacing w:after="10" w:line="240" w:lineRule="auto"/>
            <w:outlineLvl w:val="0"/>
          </w:pPr>
        </w:pPrChange>
      </w:pPr>
    </w:p>
    <w:p>
      <w:pPr>
        <w:pBdr>
          <w:bottom w:val="single" w:color="auto" w:sz="6" w:space="1"/>
        </w:pBdr>
        <w:spacing w:after="10" w:line="240" w:lineRule="auto"/>
        <w:outlineLvl w:val="0"/>
        <w:rPr>
          <w:ins w:id="417" w:author="xu chao" w:date="2018-08-19T14:15:00Z"/>
          <w:rFonts w:ascii="Times New Roman" w:hAnsi="Times New Roman"/>
          <w:b/>
          <w:smallCaps/>
          <w:sz w:val="28"/>
          <w:szCs w:val="20"/>
          <w:lang w:val="en-US" w:eastAsia="zh-CN"/>
        </w:rPr>
      </w:pPr>
      <w:ins w:id="418" w:author="xu chao" w:date="2018-08-19T14:15:00Z">
        <w:r>
          <w:rPr>
            <w:rFonts w:ascii="Times New Roman" w:hAnsi="Times New Roman"/>
            <w:b/>
            <w:smallCaps/>
            <w:sz w:val="28"/>
            <w:szCs w:val="20"/>
            <w:lang w:val="en-US"/>
          </w:rPr>
          <w:t>W</w:t>
        </w:r>
      </w:ins>
      <w:ins w:id="419" w:author="xu chao" w:date="2018-08-19T14:15:00Z">
        <w:r>
          <w:rPr>
            <w:rFonts w:hint="eastAsia" w:ascii="Times New Roman" w:hAnsi="Times New Roman"/>
            <w:b/>
            <w:smallCaps/>
            <w:sz w:val="28"/>
            <w:szCs w:val="20"/>
            <w:lang w:val="en-US"/>
          </w:rPr>
          <w:t>ork</w:t>
        </w:r>
      </w:ins>
      <w:ins w:id="420" w:author="xu chao" w:date="2018-08-19T14:15:00Z">
        <w:r>
          <w:rPr>
            <w:rFonts w:ascii="Times New Roman" w:hAnsi="Times New Roman"/>
            <w:b/>
            <w:smallCaps/>
            <w:sz w:val="28"/>
            <w:szCs w:val="20"/>
            <w:lang w:val="en-US"/>
          </w:rPr>
          <w:t xml:space="preserve"> Experience </w:t>
        </w:r>
      </w:ins>
    </w:p>
    <w:p>
      <w:pPr>
        <w:spacing w:after="10" w:line="240" w:lineRule="auto"/>
        <w:rPr>
          <w:ins w:id="421" w:author="xu chao" w:date="2018-08-19T14:15:00Z"/>
          <w:rFonts w:ascii="Times New Roman" w:hAnsi="Times New Roman"/>
          <w:sz w:val="4"/>
          <w:szCs w:val="4"/>
          <w:lang w:val="en-US"/>
        </w:rPr>
      </w:pPr>
    </w:p>
    <w:p>
      <w:pPr>
        <w:tabs>
          <w:tab w:val="right" w:pos="9720"/>
        </w:tabs>
        <w:spacing w:after="10" w:line="240" w:lineRule="auto"/>
        <w:rPr>
          <w:ins w:id="422" w:author="Chris-Chao" w:date="2019-08-05T02:51:05Z"/>
          <w:rFonts w:ascii="Times New Roman" w:hAnsi="Times New Roman"/>
          <w:sz w:val="20"/>
          <w:szCs w:val="20"/>
          <w:lang w:val="en-US"/>
        </w:rPr>
      </w:pPr>
      <w:ins w:id="423" w:author="Chris-Chao" w:date="2019-08-05T02:49:51Z">
        <w:r>
          <w:rPr>
            <w:rFonts w:hint="default" w:ascii="Times New Roman" w:hAnsi="Times New Roman"/>
            <w:b/>
            <w:sz w:val="20"/>
            <w:szCs w:val="20"/>
          </w:rPr>
          <w:t>Software Engineer Intern</w:t>
        </w:r>
      </w:ins>
      <w:ins w:id="424" w:author="Chris-Chao" w:date="2019-08-05T02:36:27Z">
        <w:r>
          <w:rPr>
            <w:rFonts w:ascii="Times New Roman" w:hAnsi="Times New Roman"/>
            <w:sz w:val="20"/>
            <w:szCs w:val="20"/>
            <w:lang w:val="en-US"/>
          </w:rPr>
          <w:tab/>
        </w:r>
      </w:ins>
      <w:ins w:id="425" w:author="Chris-Chao" w:date="2019-08-05T02:50:21Z">
        <w:r>
          <w:rPr>
            <w:rFonts w:hint="default" w:ascii="Times New Roman" w:hAnsi="Times New Roman"/>
            <w:sz w:val="20"/>
            <w:szCs w:val="20"/>
            <w:lang w:val="en-US"/>
          </w:rPr>
          <w:t>ByteDance</w:t>
        </w:r>
      </w:ins>
    </w:p>
    <w:p>
      <w:pPr>
        <w:tabs>
          <w:tab w:val="right" w:pos="9720"/>
        </w:tabs>
        <w:spacing w:after="10" w:line="240" w:lineRule="auto"/>
        <w:rPr>
          <w:ins w:id="426" w:author="Chris-Chao" w:date="2019-08-05T02:51:34Z"/>
          <w:rFonts w:hint="eastAsia" w:ascii="Times New Roman" w:hAnsi="Times New Roman"/>
          <w:sz w:val="20"/>
          <w:szCs w:val="20"/>
          <w:lang w:val="en-US"/>
        </w:rPr>
      </w:pPr>
      <w:ins w:id="427" w:author="Chris-Chao" w:date="2019-08-05T02:53:47Z">
        <w:r>
          <w:rPr>
            <w:rFonts w:hint="default" w:ascii="Times New Roman" w:hAnsi="Times New Roman"/>
            <w:sz w:val="20"/>
            <w:szCs w:val="20"/>
          </w:rPr>
          <w:t>Desig</w:t>
        </w:r>
      </w:ins>
      <w:ins w:id="428" w:author="Chris-Chao" w:date="2019-08-05T02:54:30Z">
        <w:r>
          <w:rPr>
            <w:rFonts w:hint="default" w:ascii="Times New Roman" w:hAnsi="Times New Roman"/>
            <w:sz w:val="20"/>
            <w:szCs w:val="20"/>
          </w:rPr>
          <w:t>n</w:t>
        </w:r>
      </w:ins>
      <w:ins w:id="429" w:author="Chris-Chao" w:date="2019-08-05T02:53:47Z">
        <w:r>
          <w:rPr>
            <w:rFonts w:hint="default" w:ascii="Times New Roman" w:hAnsi="Times New Roman"/>
            <w:sz w:val="20"/>
            <w:szCs w:val="20"/>
          </w:rPr>
          <w:t xml:space="preserve"> and develop the billing item</w:t>
        </w:r>
      </w:ins>
      <w:ins w:id="430" w:author="Chris-Chao" w:date="2019-08-05T02:53:47Z">
        <w:r>
          <w:rPr>
            <w:rFonts w:hint="default" w:ascii="Times New Roman" w:hAnsi="Times New Roman"/>
            <w:sz w:val="20"/>
            <w:szCs w:val="20"/>
            <w:lang w:val="en-US"/>
          </w:rPr>
          <w:t xml:space="preserve"> component guidance system.</w:t>
        </w:r>
      </w:ins>
      <w:ins w:id="431" w:author="Chris-Chao" w:date="2019-08-05T02:51:05Z">
        <w:r>
          <w:rPr>
            <w:rFonts w:ascii="Times New Roman" w:hAnsi="Times New Roman"/>
            <w:sz w:val="20"/>
            <w:szCs w:val="20"/>
            <w:lang w:val="en-US"/>
          </w:rPr>
          <w:tab/>
        </w:r>
      </w:ins>
      <w:ins w:id="432" w:author="Chris-Chao" w:date="2019-08-05T02:53:16Z">
        <w:r>
          <w:rPr>
            <w:rFonts w:ascii="Times New Roman" w:hAnsi="Times New Roman"/>
            <w:sz w:val="20"/>
            <w:szCs w:val="20"/>
          </w:rPr>
          <w:t>May</w:t>
        </w:r>
      </w:ins>
      <w:ins w:id="433" w:author="Chris-Chao" w:date="2019-08-05T02:51:05Z">
        <w:r>
          <w:rPr>
            <w:rFonts w:ascii="Times New Roman" w:hAnsi="Times New Roman"/>
            <w:sz w:val="20"/>
            <w:szCs w:val="20"/>
            <w:lang w:val="en-US"/>
          </w:rPr>
          <w:t>. 201</w:t>
        </w:r>
      </w:ins>
      <w:ins w:id="434" w:author="Chris-Chao" w:date="2019-08-05T02:53:13Z">
        <w:r>
          <w:rPr>
            <w:rFonts w:ascii="Times New Roman" w:hAnsi="Times New Roman"/>
            <w:sz w:val="20"/>
            <w:szCs w:val="20"/>
          </w:rPr>
          <w:t>9</w:t>
        </w:r>
      </w:ins>
      <w:ins w:id="435" w:author="Chris-Chao" w:date="2019-08-05T02:51:05Z">
        <w:r>
          <w:rPr>
            <w:rFonts w:ascii="Times New Roman" w:hAnsi="Times New Roman"/>
            <w:sz w:val="20"/>
            <w:szCs w:val="20"/>
            <w:lang w:val="en-US"/>
          </w:rPr>
          <w:t xml:space="preserve"> – </w:t>
        </w:r>
      </w:ins>
      <w:ins w:id="436" w:author="Chris-Chao" w:date="2019-08-05T02:53:24Z">
        <w:r>
          <w:rPr>
            <w:rFonts w:hint="default" w:ascii="Times New Roman" w:hAnsi="Times New Roman"/>
            <w:sz w:val="20"/>
            <w:szCs w:val="20"/>
          </w:rPr>
          <w:t>Aug</w:t>
        </w:r>
      </w:ins>
      <w:ins w:id="437" w:author="Chris-Chao" w:date="2019-08-05T02:51:05Z">
        <w:r>
          <w:rPr>
            <w:rFonts w:hint="eastAsia" w:ascii="Times New Roman" w:hAnsi="Times New Roman"/>
            <w:sz w:val="20"/>
            <w:szCs w:val="20"/>
            <w:lang w:val="en-US"/>
          </w:rPr>
          <w:t>. 201</w:t>
        </w:r>
      </w:ins>
      <w:ins w:id="438" w:author="Chris-Chao" w:date="2019-08-05T02:53:20Z">
        <w:r>
          <w:rPr>
            <w:rFonts w:hint="default" w:ascii="Times New Roman" w:hAnsi="Times New Roman"/>
            <w:sz w:val="20"/>
            <w:szCs w:val="20"/>
          </w:rPr>
          <w:t>9</w:t>
        </w:r>
      </w:ins>
    </w:p>
    <w:p>
      <w:pPr>
        <w:tabs>
          <w:tab w:val="right" w:pos="9720"/>
        </w:tabs>
        <w:spacing w:after="10" w:line="240" w:lineRule="auto"/>
        <w:rPr>
          <w:ins w:id="439" w:author="Chris-Chao" w:date="2019-08-05T02:36:29Z"/>
          <w:rFonts w:ascii="Times New Roman" w:hAnsi="Times New Roman"/>
          <w:sz w:val="20"/>
          <w:szCs w:val="20"/>
          <w:lang w:val="en-US"/>
        </w:rPr>
      </w:pPr>
      <w:ins w:id="440" w:author="Chris-Chao" w:date="2019-08-05T02:54:26Z">
        <w:r>
          <w:rPr>
            <w:rFonts w:hint="default" w:ascii="Times New Roman" w:hAnsi="Times New Roman"/>
            <w:sz w:val="20"/>
            <w:szCs w:val="20"/>
          </w:rPr>
          <w:t>D</w:t>
        </w:r>
      </w:ins>
      <w:ins w:id="441" w:author="Chris-Chao" w:date="2019-08-05T02:53:55Z">
        <w:r>
          <w:rPr>
            <w:rFonts w:hint="default" w:ascii="Times New Roman" w:hAnsi="Times New Roman"/>
            <w:sz w:val="20"/>
            <w:szCs w:val="20"/>
            <w:lang w:val="en-US"/>
          </w:rPr>
          <w:t>esign and develop</w:t>
        </w:r>
      </w:ins>
      <w:ins w:id="442" w:author="Chris-Chao" w:date="2019-08-05T02:54:39Z">
        <w:r>
          <w:rPr>
            <w:rFonts w:hint="default" w:ascii="Times New Roman" w:hAnsi="Times New Roman"/>
            <w:sz w:val="20"/>
            <w:szCs w:val="20"/>
          </w:rPr>
          <w:t xml:space="preserve"> </w:t>
        </w:r>
      </w:ins>
      <w:ins w:id="443" w:author="Chris-Chao" w:date="2019-08-05T02:54:40Z">
        <w:r>
          <w:rPr>
            <w:rFonts w:hint="default" w:ascii="Times New Roman" w:hAnsi="Times New Roman"/>
            <w:sz w:val="20"/>
            <w:szCs w:val="20"/>
          </w:rPr>
          <w:t>the</w:t>
        </w:r>
      </w:ins>
      <w:ins w:id="444" w:author="Chris-Chao" w:date="2019-08-05T02:54:41Z">
        <w:r>
          <w:rPr>
            <w:rFonts w:hint="default" w:ascii="Times New Roman" w:hAnsi="Times New Roman"/>
            <w:sz w:val="20"/>
            <w:szCs w:val="20"/>
          </w:rPr>
          <w:t xml:space="preserve"> </w:t>
        </w:r>
      </w:ins>
      <w:ins w:id="445" w:author="Chris-Chao" w:date="2019-08-05T02:53:55Z">
        <w:r>
          <w:rPr>
            <w:rFonts w:hint="default" w:ascii="Times New Roman" w:hAnsi="Times New Roman"/>
            <w:sz w:val="20"/>
            <w:szCs w:val="20"/>
            <w:lang w:val="en-US"/>
          </w:rPr>
          <w:t>back-end system services for CDN analysis platform</w:t>
        </w:r>
      </w:ins>
      <w:ins w:id="446" w:author="Chris-Chao" w:date="2019-08-05T02:53:55Z">
        <w:r>
          <w:rPr>
            <w:rFonts w:hint="default" w:ascii="Times New Roman" w:hAnsi="Times New Roman"/>
            <w:sz w:val="20"/>
            <w:szCs w:val="20"/>
          </w:rPr>
          <w:t xml:space="preserve">. </w:t>
        </w:r>
      </w:ins>
      <w:ins w:id="447" w:author="Chris-Chao" w:date="2019-08-05T02:51:35Z">
        <w:r>
          <w:rPr>
            <w:rFonts w:hint="default" w:ascii="Times New Roman" w:hAnsi="Times New Roman"/>
            <w:sz w:val="20"/>
            <w:szCs w:val="20"/>
            <w:lang w:val="en-US"/>
          </w:rPr>
          <w:t>Complete analysis platform data flow task</w:t>
        </w:r>
      </w:ins>
      <w:ins w:id="448" w:author="Chris-Chao" w:date="2019-08-05T02:51:35Z">
        <w:r>
          <w:rPr>
            <w:rFonts w:hint="default" w:ascii="Times New Roman" w:hAnsi="Times New Roman"/>
            <w:sz w:val="20"/>
            <w:szCs w:val="20"/>
          </w:rPr>
          <w:t>s</w:t>
        </w:r>
      </w:ins>
      <w:ins w:id="449" w:author="Chris-Chao" w:date="2019-08-05T02:51:35Z">
        <w:r>
          <w:rPr>
            <w:rFonts w:hint="default" w:ascii="Times New Roman" w:hAnsi="Times New Roman"/>
            <w:sz w:val="20"/>
            <w:szCs w:val="20"/>
            <w:lang w:val="en-US"/>
          </w:rPr>
          <w:t xml:space="preserve"> deployment and implementation of Hive2InfluxDB common tools. Investigate the use and support of ClickHouse, Druid in the company, and provide reference for data landing</w:t>
        </w:r>
      </w:ins>
      <w:ins w:id="450" w:author="Chris-Chao" w:date="2019-08-05T02:51:35Z">
        <w:r>
          <w:rPr>
            <w:rFonts w:hint="default" w:ascii="Times New Roman" w:hAnsi="Times New Roman"/>
            <w:sz w:val="20"/>
            <w:szCs w:val="20"/>
          </w:rPr>
          <w:t xml:space="preserve"> of</w:t>
        </w:r>
      </w:ins>
      <w:ins w:id="451" w:author="Chris-Chao" w:date="2019-08-05T02:51:35Z">
        <w:r>
          <w:rPr>
            <w:rFonts w:hint="default" w:ascii="Times New Roman" w:hAnsi="Times New Roman"/>
            <w:sz w:val="20"/>
            <w:szCs w:val="20"/>
            <w:lang w:val="en-US"/>
          </w:rPr>
          <w:t xml:space="preserve"> </w:t>
        </w:r>
      </w:ins>
      <w:ins w:id="452" w:author="Chris-Chao" w:date="2019-08-05T02:51:35Z">
        <w:r>
          <w:rPr>
            <w:rFonts w:hint="default" w:ascii="Times New Roman" w:hAnsi="Times New Roman"/>
            <w:sz w:val="20"/>
            <w:szCs w:val="20"/>
          </w:rPr>
          <w:t xml:space="preserve">the </w:t>
        </w:r>
      </w:ins>
      <w:ins w:id="453" w:author="Chris-Chao" w:date="2019-08-05T02:51:35Z">
        <w:r>
          <w:rPr>
            <w:rFonts w:hint="default" w:ascii="Times New Roman" w:hAnsi="Times New Roman"/>
            <w:sz w:val="20"/>
            <w:szCs w:val="20"/>
            <w:lang w:val="en-US"/>
          </w:rPr>
          <w:t xml:space="preserve">subsequent project. Develop </w:t>
        </w:r>
      </w:ins>
      <w:ins w:id="454" w:author="Chris-Chao" w:date="2019-08-05T02:51:35Z">
        <w:r>
          <w:rPr>
            <w:rFonts w:hint="default" w:ascii="Times New Roman" w:hAnsi="Times New Roman"/>
            <w:sz w:val="20"/>
            <w:szCs w:val="20"/>
          </w:rPr>
          <w:t>Data</w:t>
        </w:r>
      </w:ins>
      <w:ins w:id="455" w:author="Chris-Chao" w:date="2019-08-05T02:51:35Z">
        <w:r>
          <w:rPr>
            <w:rFonts w:hint="default" w:ascii="Times New Roman" w:hAnsi="Times New Roman"/>
            <w:sz w:val="20"/>
            <w:szCs w:val="20"/>
            <w:lang w:val="en-US"/>
          </w:rPr>
          <w:t xml:space="preserve">SDK and </w:t>
        </w:r>
      </w:ins>
      <w:ins w:id="456" w:author="Chris-Chao" w:date="2019-08-05T02:51:35Z">
        <w:r>
          <w:rPr>
            <w:rFonts w:hint="default" w:ascii="Times New Roman" w:hAnsi="Times New Roman"/>
            <w:sz w:val="20"/>
            <w:szCs w:val="20"/>
          </w:rPr>
          <w:t>Data</w:t>
        </w:r>
      </w:ins>
      <w:ins w:id="457" w:author="Chris-Chao" w:date="2019-08-05T02:51:35Z">
        <w:r>
          <w:rPr>
            <w:rFonts w:hint="default" w:ascii="Times New Roman" w:hAnsi="Times New Roman"/>
            <w:sz w:val="20"/>
            <w:szCs w:val="20"/>
            <w:lang w:val="en-US"/>
          </w:rPr>
          <w:t>Agent to integrate requests and collect data</w:t>
        </w:r>
      </w:ins>
      <w:ins w:id="458" w:author="Chris-Chao" w:date="2019-08-05T02:56:12Z">
        <w:r>
          <w:rPr>
            <w:rFonts w:hint="default" w:ascii="Times New Roman" w:hAnsi="Times New Roman"/>
            <w:sz w:val="20"/>
            <w:szCs w:val="20"/>
          </w:rPr>
          <w:t xml:space="preserve"> str</w:t>
        </w:r>
      </w:ins>
      <w:ins w:id="459" w:author="Chris-Chao" w:date="2019-08-05T02:56:13Z">
        <w:r>
          <w:rPr>
            <w:rFonts w:hint="default" w:ascii="Times New Roman" w:hAnsi="Times New Roman"/>
            <w:sz w:val="20"/>
            <w:szCs w:val="20"/>
          </w:rPr>
          <w:t>eaming</w:t>
        </w:r>
      </w:ins>
      <w:ins w:id="460" w:author="Chris-Chao" w:date="2019-08-05T02:51:35Z">
        <w:r>
          <w:rPr>
            <w:rFonts w:hint="default" w:ascii="Times New Roman" w:hAnsi="Times New Roman"/>
            <w:sz w:val="20"/>
            <w:szCs w:val="20"/>
            <w:lang w:val="en-US"/>
          </w:rPr>
          <w:t xml:space="preserve"> uniformly</w:t>
        </w:r>
      </w:ins>
      <w:ins w:id="461" w:author="Chris-Chao" w:date="2019-08-05T02:55:46Z">
        <w:r>
          <w:rPr>
            <w:rFonts w:hint="default" w:ascii="Times New Roman" w:hAnsi="Times New Roman"/>
            <w:sz w:val="20"/>
            <w:szCs w:val="20"/>
          </w:rPr>
          <w:t>.</w:t>
        </w:r>
      </w:ins>
    </w:p>
    <w:p>
      <w:pPr>
        <w:tabs>
          <w:tab w:val="right" w:pos="9720"/>
        </w:tabs>
        <w:spacing w:after="10" w:line="240" w:lineRule="auto"/>
        <w:rPr>
          <w:ins w:id="462" w:author="xu chao" w:date="2018-08-19T14:15:00Z"/>
          <w:rFonts w:ascii="Times New Roman" w:hAnsi="Times New Roman"/>
          <w:sz w:val="20"/>
          <w:szCs w:val="20"/>
          <w:lang w:val="en-US"/>
        </w:rPr>
      </w:pPr>
      <w:ins w:id="463" w:author="xu chao" w:date="2018-08-19T14:16:00Z">
        <w:r>
          <w:rPr>
            <w:rFonts w:hint="eastAsia" w:ascii="Times New Roman" w:hAnsi="Times New Roman"/>
            <w:b/>
            <w:sz w:val="20"/>
            <w:szCs w:val="20"/>
            <w:lang w:val="en-US"/>
          </w:rPr>
          <w:t xml:space="preserve">Graduate </w:t>
        </w:r>
      </w:ins>
      <w:ins w:id="464" w:author="xu chao" w:date="2018-08-19T14:15:00Z">
        <w:r>
          <w:rPr>
            <w:rFonts w:hint="eastAsia" w:ascii="Times New Roman" w:hAnsi="Times New Roman"/>
            <w:b/>
            <w:sz w:val="20"/>
            <w:szCs w:val="20"/>
            <w:lang w:val="en-US"/>
          </w:rPr>
          <w:t>Teaching Assistant</w:t>
        </w:r>
      </w:ins>
      <w:ins w:id="465" w:author="xu chao" w:date="2018-08-19T14:15:00Z">
        <w:r>
          <w:rPr>
            <w:rFonts w:ascii="Times New Roman" w:hAnsi="Times New Roman"/>
            <w:sz w:val="20"/>
            <w:szCs w:val="20"/>
            <w:lang w:val="en-US"/>
          </w:rPr>
          <w:tab/>
        </w:r>
      </w:ins>
      <w:ins w:id="466" w:author="xu chao" w:date="2018-08-19T14:16:00Z">
        <w:r>
          <w:rPr>
            <w:rFonts w:hint="eastAsia" w:ascii="Times New Roman" w:hAnsi="Times New Roman"/>
            <w:sz w:val="20"/>
            <w:szCs w:val="20"/>
            <w:lang w:val="en-US"/>
          </w:rPr>
          <w:t>Virginia Tech</w:t>
        </w:r>
      </w:ins>
    </w:p>
    <w:p>
      <w:pPr>
        <w:tabs>
          <w:tab w:val="right" w:pos="9720"/>
        </w:tabs>
        <w:spacing w:after="10" w:line="240" w:lineRule="auto"/>
        <w:rPr>
          <w:ins w:id="467" w:author="xu chao" w:date="2018-08-19T14:20:00Z"/>
          <w:del w:id="468" w:author="Chris-Chao" w:date="2019-08-05T02:35:29Z"/>
          <w:rFonts w:ascii="Times New Roman" w:hAnsi="Times New Roman"/>
          <w:sz w:val="20"/>
          <w:szCs w:val="20"/>
          <w:lang w:val="en-US"/>
        </w:rPr>
      </w:pPr>
      <w:ins w:id="469" w:author="xu chao" w:date="2018-08-19T14:18:00Z">
        <w:r>
          <w:rPr>
            <w:rFonts w:ascii="Times New Roman" w:hAnsi="Times New Roman"/>
            <w:sz w:val="20"/>
            <w:szCs w:val="20"/>
            <w:lang w:val="en-US"/>
          </w:rPr>
          <w:t>CS</w:t>
        </w:r>
      </w:ins>
      <w:ins w:id="470" w:author="xu chao" w:date="2018-08-19T14:18:00Z">
        <w:r>
          <w:rPr>
            <w:rFonts w:hint="eastAsia" w:ascii="Times New Roman" w:hAnsi="Times New Roman"/>
            <w:sz w:val="20"/>
            <w:szCs w:val="20"/>
            <w:lang w:val="en-US"/>
          </w:rPr>
          <w:t xml:space="preserve"> 1044</w:t>
        </w:r>
      </w:ins>
      <w:ins w:id="471" w:author="xu chao" w:date="2018-08-19T14:18:00Z">
        <w:r>
          <w:rPr>
            <w:rFonts w:ascii="Times New Roman" w:hAnsi="Times New Roman"/>
            <w:sz w:val="20"/>
            <w:szCs w:val="20"/>
            <w:lang w:val="en-US"/>
          </w:rPr>
          <w:t xml:space="preserve">: </w:t>
        </w:r>
      </w:ins>
      <w:ins w:id="472" w:author="xu chao" w:date="2018-08-19T14:20:00Z">
        <w:r>
          <w:rPr>
            <w:rFonts w:hint="eastAsia" w:ascii="Times New Roman" w:hAnsi="Times New Roman"/>
            <w:sz w:val="20"/>
            <w:szCs w:val="20"/>
            <w:lang w:val="en-US"/>
          </w:rPr>
          <w:t>Intro Program in C</w:t>
        </w:r>
      </w:ins>
      <w:ins w:id="473" w:author="xu chao" w:date="2018-08-19T14:15:00Z">
        <w:r>
          <w:rPr>
            <w:rFonts w:ascii="Times New Roman" w:hAnsi="Times New Roman"/>
            <w:sz w:val="20"/>
            <w:szCs w:val="20"/>
            <w:lang w:val="en-US"/>
          </w:rPr>
          <w:tab/>
        </w:r>
      </w:ins>
      <w:ins w:id="474" w:author="xu chao" w:date="2018-08-19T14:16:00Z">
        <w:r>
          <w:rPr>
            <w:rFonts w:hint="eastAsia" w:ascii="Times New Roman" w:hAnsi="Times New Roman"/>
            <w:sz w:val="20"/>
            <w:szCs w:val="20"/>
            <w:lang w:val="en-US"/>
          </w:rPr>
          <w:t>Aug</w:t>
        </w:r>
      </w:ins>
      <w:ins w:id="475" w:author="xu chao" w:date="2018-08-19T14:15:00Z">
        <w:r>
          <w:rPr>
            <w:rFonts w:ascii="Times New Roman" w:hAnsi="Times New Roman"/>
            <w:sz w:val="20"/>
            <w:szCs w:val="20"/>
            <w:lang w:val="en-US"/>
          </w:rPr>
          <w:t>. 20</w:t>
        </w:r>
      </w:ins>
      <w:ins w:id="476" w:author="xu chao" w:date="2018-08-19T14:15:00Z">
        <w:r>
          <w:rPr>
            <w:rFonts w:hint="eastAsia" w:ascii="Times New Roman" w:hAnsi="Times New Roman"/>
            <w:sz w:val="20"/>
            <w:szCs w:val="20"/>
            <w:lang w:val="en-US"/>
          </w:rPr>
          <w:t>18</w:t>
        </w:r>
      </w:ins>
      <w:ins w:id="477" w:author="xu chao" w:date="2018-08-19T14:15:00Z">
        <w:r>
          <w:rPr>
            <w:rFonts w:ascii="Times New Roman" w:hAnsi="Times New Roman"/>
            <w:sz w:val="20"/>
            <w:szCs w:val="20"/>
            <w:lang w:val="en-US"/>
          </w:rPr>
          <w:t xml:space="preserve"> – </w:t>
        </w:r>
      </w:ins>
      <w:ins w:id="478" w:author="xu chao" w:date="2019-03-31T16:57:00Z">
        <w:r>
          <w:rPr>
            <w:rFonts w:ascii="Times New Roman" w:hAnsi="Times New Roman"/>
            <w:sz w:val="20"/>
            <w:szCs w:val="20"/>
            <w:lang w:val="en-US"/>
          </w:rPr>
          <w:t xml:space="preserve">Jan. 2019 </w:t>
        </w:r>
      </w:ins>
    </w:p>
    <w:p>
      <w:pPr>
        <w:tabs>
          <w:tab w:val="right" w:pos="9720"/>
        </w:tabs>
        <w:spacing w:after="10" w:line="240" w:lineRule="auto"/>
        <w:rPr>
          <w:ins w:id="479" w:author="xu chao" w:date="2018-08-19T14:20:00Z"/>
          <w:rFonts w:ascii="Times New Roman" w:hAnsi="Times New Roman"/>
          <w:sz w:val="20"/>
          <w:szCs w:val="20"/>
          <w:lang w:val="en-US"/>
        </w:rPr>
      </w:pPr>
    </w:p>
    <w:p>
      <w:pPr>
        <w:tabs>
          <w:tab w:val="right" w:pos="9720"/>
        </w:tabs>
        <w:spacing w:after="10" w:line="240" w:lineRule="auto"/>
        <w:rPr>
          <w:ins w:id="480" w:author="xu chao" w:date="2018-08-19T14:28:00Z"/>
          <w:rFonts w:ascii="Times New Roman" w:hAnsi="Times New Roman"/>
          <w:sz w:val="20"/>
          <w:szCs w:val="20"/>
          <w:lang w:val="en-US"/>
        </w:rPr>
      </w:pPr>
      <w:ins w:id="481" w:author="xu chao" w:date="2018-08-19T14:21:00Z">
        <w:r>
          <w:rPr>
            <w:rFonts w:ascii="Times New Roman" w:hAnsi="Times New Roman"/>
            <w:b/>
            <w:sz w:val="20"/>
            <w:szCs w:val="20"/>
            <w:lang w:val="en-US"/>
          </w:rPr>
          <w:t>Financial Engineer</w:t>
        </w:r>
      </w:ins>
      <w:ins w:id="482" w:author="xu chao" w:date="2018-08-19T14:21:00Z">
        <w:del w:id="483" w:author="Chris-Chao" w:date="2019-08-05T02:58:08Z">
          <w:bookmarkStart w:id="0" w:name="_GoBack"/>
          <w:bookmarkEnd w:id="0"/>
          <w:r>
            <w:rPr>
              <w:rFonts w:ascii="Times New Roman" w:hAnsi="Times New Roman"/>
              <w:b/>
              <w:sz w:val="20"/>
              <w:szCs w:val="20"/>
              <w:lang w:val="en-US"/>
            </w:rPr>
            <w:delText>in</w:delText>
          </w:r>
        </w:del>
      </w:ins>
      <w:ins w:id="484" w:author="xu chao" w:date="2018-08-19T14:21:00Z">
        <w:del w:id="485" w:author="Chris-Chao" w:date="2019-08-05T02:58:07Z">
          <w:r>
            <w:rPr>
              <w:rFonts w:ascii="Times New Roman" w:hAnsi="Times New Roman"/>
              <w:b/>
              <w:sz w:val="20"/>
              <w:szCs w:val="20"/>
              <w:lang w:val="en-US"/>
            </w:rPr>
            <w:delText>g</w:delText>
          </w:r>
        </w:del>
      </w:ins>
      <w:ins w:id="486" w:author="xu chao" w:date="2018-08-19T14:21:00Z">
        <w:r>
          <w:rPr>
            <w:rFonts w:ascii="Times New Roman" w:hAnsi="Times New Roman"/>
            <w:b/>
            <w:sz w:val="20"/>
            <w:szCs w:val="20"/>
            <w:lang w:val="en-US"/>
          </w:rPr>
          <w:t xml:space="preserve"> Intern</w:t>
        </w:r>
      </w:ins>
      <w:ins w:id="487" w:author="xu chao" w:date="2018-08-19T14:20:00Z">
        <w:r>
          <w:rPr>
            <w:rFonts w:ascii="Times New Roman" w:hAnsi="Times New Roman"/>
            <w:sz w:val="20"/>
            <w:szCs w:val="20"/>
            <w:lang w:val="en-US"/>
          </w:rPr>
          <w:tab/>
        </w:r>
      </w:ins>
      <w:ins w:id="488" w:author="xu chao" w:date="2018-08-19T14:27:00Z">
        <w:r>
          <w:rPr>
            <w:rFonts w:ascii="Times New Roman" w:hAnsi="Times New Roman"/>
            <w:sz w:val="20"/>
            <w:szCs w:val="20"/>
            <w:lang w:val="en-US"/>
          </w:rPr>
          <w:t>Yaozhi Asset Management Co., LLP.</w:t>
        </w:r>
      </w:ins>
    </w:p>
    <w:p>
      <w:pPr>
        <w:tabs>
          <w:tab w:val="right" w:pos="9720"/>
        </w:tabs>
        <w:spacing w:after="10" w:line="240" w:lineRule="auto"/>
        <w:rPr>
          <w:ins w:id="489" w:author="xu chao" w:date="2018-08-19T14:22:00Z"/>
          <w:rFonts w:ascii="Times New Roman" w:hAnsi="Times New Roman"/>
          <w:sz w:val="20"/>
          <w:szCs w:val="20"/>
          <w:lang w:val="en-US"/>
        </w:rPr>
      </w:pPr>
      <w:ins w:id="490" w:author="xu chao" w:date="2019-04-09T20:15:00Z">
        <w:r>
          <w:rPr>
            <w:rFonts w:ascii="Times New Roman" w:hAnsi="Times New Roman"/>
            <w:sz w:val="20"/>
            <w:szCs w:val="20"/>
            <w:lang w:val="en-US"/>
          </w:rPr>
          <w:t>Optimize</w:t>
        </w:r>
      </w:ins>
      <w:ins w:id="491" w:author="xu chao" w:date="2019-04-09T20:15:00Z">
        <w:r>
          <w:rPr>
            <w:rFonts w:hint="eastAsia" w:ascii="Times New Roman" w:hAnsi="Times New Roman"/>
            <w:sz w:val="20"/>
            <w:szCs w:val="20"/>
            <w:lang w:val="en-US"/>
          </w:rPr>
          <w:t>d</w:t>
        </w:r>
      </w:ins>
      <w:ins w:id="492" w:author="xu chao" w:date="2019-04-09T20:15:00Z">
        <w:r>
          <w:rPr>
            <w:rFonts w:ascii="Times New Roman" w:hAnsi="Times New Roman"/>
            <w:sz w:val="20"/>
            <w:szCs w:val="20"/>
            <w:lang w:val="en-US"/>
          </w:rPr>
          <w:t xml:space="preserve"> the </w:t>
        </w:r>
      </w:ins>
      <w:ins w:id="493" w:author="xu chao" w:date="2019-04-09T20:15:00Z">
        <w:r>
          <w:rPr>
            <w:rFonts w:hint="eastAsia" w:ascii="Times New Roman" w:hAnsi="Times New Roman"/>
            <w:sz w:val="20"/>
            <w:szCs w:val="20"/>
            <w:lang w:val="en-US" w:eastAsia="zh-CN"/>
          </w:rPr>
          <w:t>algorithm of</w:t>
        </w:r>
      </w:ins>
      <w:ins w:id="494" w:author="xu chao" w:date="2019-04-09T20:15:00Z">
        <w:r>
          <w:rPr>
            <w:rFonts w:ascii="Times New Roman" w:hAnsi="Times New Roman"/>
            <w:sz w:val="20"/>
            <w:szCs w:val="20"/>
            <w:lang w:val="en-US" w:eastAsia="zh-CN"/>
          </w:rPr>
          <w:t xml:space="preserve"> </w:t>
        </w:r>
      </w:ins>
      <w:ins w:id="495" w:author="xu chao" w:date="2019-04-09T20:15:00Z">
        <w:r>
          <w:rPr>
            <w:rFonts w:hint="eastAsia" w:ascii="Times New Roman" w:hAnsi="Times New Roman"/>
            <w:sz w:val="20"/>
            <w:szCs w:val="20"/>
            <w:lang w:val="en-US" w:eastAsia="zh-CN"/>
          </w:rPr>
          <w:t>the</w:t>
        </w:r>
      </w:ins>
      <w:ins w:id="496" w:author="xu chao" w:date="2019-04-09T20:15:00Z">
        <w:r>
          <w:rPr>
            <w:rFonts w:ascii="Times New Roman" w:hAnsi="Times New Roman"/>
            <w:sz w:val="20"/>
            <w:szCs w:val="20"/>
            <w:lang w:val="en-US" w:eastAsia="zh-CN"/>
          </w:rPr>
          <w:t xml:space="preserve"> </w:t>
        </w:r>
      </w:ins>
      <w:ins w:id="497" w:author="xu chao" w:date="2019-04-09T20:15:00Z">
        <w:r>
          <w:rPr>
            <w:rFonts w:ascii="Times New Roman" w:hAnsi="Times New Roman"/>
            <w:sz w:val="20"/>
            <w:szCs w:val="20"/>
            <w:lang w:val="en-US"/>
          </w:rPr>
          <w:t xml:space="preserve">backtest </w:t>
        </w:r>
      </w:ins>
      <w:ins w:id="498" w:author="xu chao" w:date="2019-04-09T20:15:00Z">
        <w:r>
          <w:rPr>
            <w:rFonts w:hint="eastAsia" w:ascii="Times New Roman" w:hAnsi="Times New Roman"/>
            <w:sz w:val="20"/>
            <w:szCs w:val="20"/>
            <w:lang w:val="en-US" w:eastAsia="zh-CN"/>
          </w:rPr>
          <w:t>system</w:t>
        </w:r>
      </w:ins>
      <w:ins w:id="499" w:author="xu chao" w:date="2019-04-09T20:15:00Z">
        <w:r>
          <w:rPr>
            <w:rFonts w:ascii="Times New Roman" w:hAnsi="Times New Roman"/>
            <w:sz w:val="20"/>
            <w:szCs w:val="20"/>
            <w:lang w:val="en-US" w:eastAsia="zh-CN"/>
          </w:rPr>
          <w:t xml:space="preserve"> </w:t>
        </w:r>
      </w:ins>
      <w:ins w:id="500" w:author="xu chao" w:date="2019-04-09T20:15:00Z">
        <w:r>
          <w:rPr>
            <w:rFonts w:hint="eastAsia" w:ascii="Times New Roman" w:hAnsi="Times New Roman"/>
            <w:sz w:val="20"/>
            <w:szCs w:val="20"/>
            <w:lang w:val="en-US" w:eastAsia="zh-CN"/>
          </w:rPr>
          <w:t>and greatly improved</w:t>
        </w:r>
      </w:ins>
      <w:ins w:id="501" w:author="xu chao" w:date="2019-04-09T20:15:00Z">
        <w:r>
          <w:rPr>
            <w:rFonts w:ascii="Times New Roman" w:hAnsi="Times New Roman"/>
            <w:sz w:val="20"/>
            <w:szCs w:val="20"/>
            <w:lang w:val="en-US" w:eastAsia="zh-CN"/>
          </w:rPr>
          <w:t xml:space="preserve"> </w:t>
        </w:r>
      </w:ins>
      <w:ins w:id="502" w:author="xu chao" w:date="2019-04-09T20:15:00Z">
        <w:r>
          <w:rPr>
            <w:rFonts w:hint="eastAsia" w:ascii="Times New Roman" w:hAnsi="Times New Roman"/>
            <w:sz w:val="20"/>
            <w:szCs w:val="20"/>
            <w:lang w:val="en-US" w:eastAsia="zh-CN"/>
          </w:rPr>
          <w:t>the efficiency</w:t>
        </w:r>
      </w:ins>
      <w:ins w:id="503" w:author="xu chao" w:date="2019-04-09T20:15:00Z">
        <w:r>
          <w:rPr>
            <w:rFonts w:ascii="Times New Roman" w:hAnsi="Times New Roman"/>
            <w:sz w:val="20"/>
            <w:szCs w:val="20"/>
            <w:lang w:val="en-US" w:eastAsia="zh-CN"/>
          </w:rPr>
          <w:t>.</w:t>
        </w:r>
      </w:ins>
      <w:ins w:id="504" w:author="xu chao" w:date="2018-08-19T14:20:00Z">
        <w:r>
          <w:rPr>
            <w:rFonts w:ascii="Times New Roman" w:hAnsi="Times New Roman"/>
            <w:sz w:val="20"/>
            <w:szCs w:val="20"/>
            <w:lang w:val="en-US"/>
          </w:rPr>
          <w:tab/>
        </w:r>
      </w:ins>
      <w:ins w:id="505" w:author="xu chao" w:date="2018-08-19T14:34:00Z">
        <w:r>
          <w:rPr>
            <w:rFonts w:hint="eastAsia" w:ascii="Times New Roman" w:hAnsi="Times New Roman"/>
            <w:sz w:val="20"/>
            <w:szCs w:val="20"/>
            <w:lang w:val="en-US"/>
          </w:rPr>
          <w:t>Apr</w:t>
        </w:r>
      </w:ins>
      <w:ins w:id="506" w:author="xu chao" w:date="2018-08-19T14:20:00Z">
        <w:r>
          <w:rPr>
            <w:rFonts w:ascii="Times New Roman" w:hAnsi="Times New Roman"/>
            <w:sz w:val="20"/>
            <w:szCs w:val="20"/>
            <w:lang w:val="en-US"/>
          </w:rPr>
          <w:t xml:space="preserve">. 2018 – </w:t>
        </w:r>
      </w:ins>
      <w:ins w:id="507" w:author="xu chao" w:date="2018-08-19T14:20:00Z">
        <w:r>
          <w:rPr>
            <w:rFonts w:hint="eastAsia" w:ascii="Times New Roman" w:hAnsi="Times New Roman"/>
            <w:sz w:val="20"/>
            <w:szCs w:val="20"/>
            <w:lang w:val="en-US"/>
          </w:rPr>
          <w:t>Ju</w:t>
        </w:r>
      </w:ins>
      <w:ins w:id="508" w:author="xu chao" w:date="2018-08-19T14:34:00Z">
        <w:r>
          <w:rPr>
            <w:rFonts w:hint="eastAsia" w:ascii="Times New Roman" w:hAnsi="Times New Roman"/>
            <w:sz w:val="20"/>
            <w:szCs w:val="20"/>
            <w:lang w:val="en-US"/>
          </w:rPr>
          <w:t>l.</w:t>
        </w:r>
      </w:ins>
      <w:ins w:id="509" w:author="xu chao" w:date="2018-08-19T14:20:00Z">
        <w:r>
          <w:rPr>
            <w:rFonts w:hint="eastAsia" w:ascii="Times New Roman" w:hAnsi="Times New Roman"/>
            <w:sz w:val="20"/>
            <w:szCs w:val="20"/>
            <w:lang w:val="en-US"/>
          </w:rPr>
          <w:t xml:space="preserve"> 2018</w:t>
        </w:r>
      </w:ins>
    </w:p>
    <w:p>
      <w:pPr>
        <w:pBdr>
          <w:bottom w:val="single" w:color="auto" w:sz="6" w:space="1"/>
        </w:pBdr>
        <w:tabs>
          <w:tab w:val="right" w:pos="9720"/>
        </w:tabs>
        <w:spacing w:after="10" w:line="240" w:lineRule="auto"/>
        <w:outlineLvl w:val="0"/>
        <w:rPr>
          <w:del w:id="511" w:author="xu chao" w:date="2018-09-10T13:00:00Z"/>
          <w:rFonts w:ascii="Times New Roman" w:hAnsi="Times New Roman"/>
          <w:smallCaps w:val="0"/>
          <w:sz w:val="20"/>
          <w:szCs w:val="20"/>
          <w:lang w:val="en-US"/>
          <w:rPrChange w:id="512" w:author="xu chao" w:date="2019-04-09T20:15:00Z">
            <w:rPr>
              <w:del w:id="513" w:author="xu chao" w:date="2018-09-10T13:00:00Z"/>
              <w:rFonts w:ascii="Times New Roman" w:hAnsi="Times New Roman"/>
              <w:smallCaps/>
              <w:sz w:val="24"/>
              <w:szCs w:val="20"/>
              <w:lang w:val="en-US"/>
            </w:rPr>
          </w:rPrChange>
        </w:rPr>
        <w:pPrChange w:id="510" w:author="xu chao" w:date="2019-04-09T20:15:00Z">
          <w:pPr>
            <w:pBdr>
              <w:bottom w:val="single" w:color="auto" w:sz="6" w:space="1"/>
            </w:pBdr>
            <w:spacing w:after="10" w:line="240" w:lineRule="auto"/>
            <w:outlineLvl w:val="0"/>
          </w:pPr>
        </w:pPrChange>
      </w:pPr>
      <w:ins w:id="514" w:author="xu chao" w:date="2019-04-09T20:15:00Z">
        <w:r>
          <w:rPr>
            <w:rFonts w:hint="eastAsia" w:ascii="Times New Roman" w:hAnsi="Times New Roman"/>
            <w:sz w:val="20"/>
            <w:szCs w:val="20"/>
            <w:lang w:val="en-US" w:eastAsia="zh-CN"/>
          </w:rPr>
          <w:t>M</w:t>
        </w:r>
      </w:ins>
      <w:ins w:id="515" w:author="xu chao" w:date="2019-04-09T20:15:00Z">
        <w:r>
          <w:rPr>
            <w:rFonts w:ascii="Times New Roman" w:hAnsi="Times New Roman"/>
            <w:sz w:val="20"/>
            <w:szCs w:val="20"/>
            <w:lang w:val="en-US"/>
          </w:rPr>
          <w:t>aintain</w:t>
        </w:r>
      </w:ins>
      <w:ins w:id="516" w:author="xu chao" w:date="2019-04-09T20:15:00Z">
        <w:r>
          <w:rPr>
            <w:rFonts w:hint="eastAsia" w:ascii="Times New Roman" w:hAnsi="Times New Roman"/>
            <w:sz w:val="20"/>
            <w:szCs w:val="20"/>
            <w:lang w:val="en-US"/>
          </w:rPr>
          <w:t>ed</w:t>
        </w:r>
      </w:ins>
      <w:ins w:id="517" w:author="xu chao" w:date="2019-04-09T20:15:00Z">
        <w:r>
          <w:rPr>
            <w:rFonts w:ascii="Times New Roman" w:hAnsi="Times New Roman"/>
            <w:sz w:val="20"/>
            <w:szCs w:val="20"/>
            <w:lang w:val="en-US"/>
          </w:rPr>
          <w:t xml:space="preserve"> portfolio management system (</w:t>
        </w:r>
      </w:ins>
      <w:ins w:id="518" w:author="xu chao" w:date="2019-04-09T20:15:00Z">
        <w:r>
          <w:rPr>
            <w:rFonts w:hint="eastAsia" w:ascii="Times New Roman" w:hAnsi="Times New Roman"/>
            <w:sz w:val="20"/>
            <w:szCs w:val="20"/>
            <w:lang w:val="en-US" w:eastAsia="zh-CN"/>
          </w:rPr>
          <w:t>Django</w:t>
        </w:r>
      </w:ins>
      <w:ins w:id="519" w:author="xu chao" w:date="2019-04-09T20:15:00Z">
        <w:r>
          <w:rPr>
            <w:rFonts w:ascii="Times New Roman" w:hAnsi="Times New Roman"/>
            <w:sz w:val="20"/>
            <w:szCs w:val="20"/>
            <w:lang w:val="en-US"/>
          </w:rPr>
          <w:t>).</w:t>
        </w:r>
      </w:ins>
      <w:ins w:id="520" w:author="xu chao" w:date="2019-04-09T20:15:00Z">
        <w:r>
          <w:rPr>
            <w:rFonts w:hint="eastAsia" w:ascii="Times New Roman" w:hAnsi="Times New Roman"/>
            <w:sz w:val="20"/>
            <w:szCs w:val="20"/>
            <w:lang w:val="en-US" w:eastAsia="zh-CN"/>
          </w:rPr>
          <w:t xml:space="preserve"> </w:t>
        </w:r>
      </w:ins>
      <w:ins w:id="521" w:author="xu chao" w:date="2019-04-09T20:15:00Z">
        <w:r>
          <w:rPr>
            <w:rFonts w:ascii="Times New Roman" w:hAnsi="Times New Roman"/>
            <w:sz w:val="20"/>
            <w:szCs w:val="20"/>
            <w:lang w:val="en-US"/>
          </w:rPr>
          <w:t>Participate</w:t>
        </w:r>
      </w:ins>
      <w:ins w:id="522" w:author="xu chao" w:date="2019-04-09T20:15:00Z">
        <w:r>
          <w:rPr>
            <w:rFonts w:hint="eastAsia" w:ascii="Times New Roman" w:hAnsi="Times New Roman"/>
            <w:sz w:val="20"/>
            <w:szCs w:val="20"/>
            <w:lang w:val="en-US"/>
          </w:rPr>
          <w:t>d</w:t>
        </w:r>
      </w:ins>
      <w:ins w:id="523" w:author="xu chao" w:date="2019-04-09T20:15:00Z">
        <w:r>
          <w:rPr>
            <w:rFonts w:ascii="Times New Roman" w:hAnsi="Times New Roman"/>
            <w:sz w:val="20"/>
            <w:szCs w:val="20"/>
            <w:lang w:val="en-US"/>
          </w:rPr>
          <w:t xml:space="preserve"> in alpha strategy analysis. </w:t>
        </w:r>
      </w:ins>
      <w:ins w:id="524" w:author="xu chao" w:date="2019-04-09T20:15:00Z">
        <w:r>
          <w:rPr>
            <w:rFonts w:hint="eastAsia" w:ascii="Times New Roman" w:hAnsi="Times New Roman"/>
            <w:sz w:val="20"/>
            <w:szCs w:val="20"/>
            <w:lang w:val="en-US"/>
          </w:rPr>
          <w:t>R</w:t>
        </w:r>
      </w:ins>
      <w:ins w:id="525" w:author="xu chao" w:date="2019-04-09T20:15:00Z">
        <w:r>
          <w:rPr>
            <w:rFonts w:ascii="Times New Roman" w:hAnsi="Times New Roman"/>
            <w:sz w:val="20"/>
            <w:szCs w:val="20"/>
            <w:lang w:val="en-US"/>
          </w:rPr>
          <w:t>ealized short-term price-volume multi-factors model</w:t>
        </w:r>
      </w:ins>
      <w:ins w:id="526" w:author="xu chao" w:date="2019-04-09T20:15:00Z">
        <w:r>
          <w:rPr>
            <w:rFonts w:hint="eastAsia" w:ascii="Times New Roman" w:hAnsi="Times New Roman"/>
            <w:sz w:val="20"/>
            <w:szCs w:val="20"/>
            <w:lang w:val="en-US"/>
          </w:rPr>
          <w:t>.</w:t>
        </w:r>
      </w:ins>
    </w:p>
    <w:p>
      <w:pPr>
        <w:pBdr>
          <w:bottom w:val="single" w:color="auto" w:sz="6" w:space="1"/>
        </w:pBdr>
        <w:spacing w:after="10" w:line="240" w:lineRule="auto"/>
        <w:outlineLvl w:val="0"/>
        <w:rPr>
          <w:del w:id="527" w:author="xu chao" w:date="2018-09-10T13:00:00Z"/>
          <w:rFonts w:ascii="Times New Roman" w:hAnsi="Times New Roman"/>
          <w:b/>
          <w:smallCaps/>
          <w:sz w:val="28"/>
          <w:szCs w:val="20"/>
          <w:lang w:val="en-US" w:eastAsia="zh-CN"/>
        </w:rPr>
      </w:pPr>
      <w:del w:id="528" w:author="xu chao" w:date="2018-09-10T13:00:00Z">
        <w:r>
          <w:rPr>
            <w:rFonts w:ascii="Times New Roman" w:hAnsi="Times New Roman"/>
            <w:b/>
            <w:smallCaps/>
            <w:sz w:val="28"/>
            <w:szCs w:val="20"/>
            <w:lang w:val="en-US"/>
          </w:rPr>
          <w:delText xml:space="preserve">Extracurricular Activities </w:delText>
        </w:r>
      </w:del>
    </w:p>
    <w:p>
      <w:pPr>
        <w:spacing w:after="10" w:line="240" w:lineRule="auto"/>
        <w:rPr>
          <w:del w:id="529" w:author="xu chao" w:date="2018-09-10T13:00:00Z"/>
          <w:rFonts w:ascii="Times New Roman" w:hAnsi="Times New Roman"/>
          <w:sz w:val="4"/>
          <w:szCs w:val="4"/>
          <w:lang w:val="en-US"/>
        </w:rPr>
      </w:pPr>
    </w:p>
    <w:p>
      <w:pPr>
        <w:tabs>
          <w:tab w:val="right" w:pos="9720"/>
        </w:tabs>
        <w:spacing w:after="10" w:line="240" w:lineRule="auto"/>
        <w:rPr>
          <w:del w:id="530" w:author="xu chao" w:date="2018-09-10T13:00:00Z"/>
          <w:rFonts w:ascii="Times New Roman" w:hAnsi="Times New Roman"/>
          <w:sz w:val="20"/>
          <w:szCs w:val="20"/>
          <w:lang w:val="en-US"/>
        </w:rPr>
      </w:pPr>
      <w:del w:id="531" w:author="xu chao" w:date="2018-09-10T13:00:00Z">
        <w:r>
          <w:rPr>
            <w:rFonts w:hint="eastAsia" w:ascii="Times New Roman" w:hAnsi="Times New Roman"/>
            <w:b/>
            <w:sz w:val="20"/>
            <w:szCs w:val="20"/>
            <w:lang w:val="en-US"/>
          </w:rPr>
          <w:delText>S</w:delText>
        </w:r>
      </w:del>
      <w:del w:id="532" w:author="xu chao" w:date="2018-09-10T13:00:00Z">
        <w:r>
          <w:rPr>
            <w:rFonts w:ascii="Times New Roman" w:hAnsi="Times New Roman"/>
            <w:b/>
            <w:sz w:val="20"/>
            <w:szCs w:val="20"/>
            <w:lang w:val="en-US"/>
          </w:rPr>
          <w:delText>chool Overwatch team</w:delText>
        </w:r>
      </w:del>
      <w:del w:id="533" w:author="xu chao" w:date="2018-09-10T13:00:00Z">
        <w:r>
          <w:rPr>
            <w:rFonts w:ascii="Times New Roman" w:hAnsi="Times New Roman"/>
            <w:sz w:val="20"/>
            <w:szCs w:val="20"/>
            <w:lang w:val="en-US"/>
          </w:rPr>
          <w:tab/>
        </w:r>
      </w:del>
      <w:del w:id="534" w:author="xu chao" w:date="2018-09-10T13:00:00Z">
        <w:r>
          <w:rPr>
            <w:rFonts w:ascii="Times New Roman" w:hAnsi="Times New Roman"/>
            <w:sz w:val="20"/>
            <w:szCs w:val="20"/>
            <w:lang w:val="en-US"/>
          </w:rPr>
          <w:delText>Fudan University</w:delText>
        </w:r>
      </w:del>
    </w:p>
    <w:p>
      <w:pPr>
        <w:tabs>
          <w:tab w:val="right" w:pos="9720"/>
        </w:tabs>
        <w:spacing w:after="10" w:line="240" w:lineRule="auto"/>
        <w:rPr>
          <w:del w:id="535" w:author="xu chao" w:date="2018-09-10T13:00:00Z"/>
          <w:rFonts w:ascii="Times New Roman" w:hAnsi="Times New Roman"/>
          <w:sz w:val="20"/>
          <w:szCs w:val="20"/>
          <w:lang w:val="en-US"/>
        </w:rPr>
      </w:pPr>
      <w:del w:id="536" w:author="xu chao" w:date="2018-09-10T13:00:00Z">
        <w:r>
          <w:rPr>
            <w:rFonts w:ascii="Times New Roman" w:hAnsi="Times New Roman"/>
            <w:sz w:val="20"/>
            <w:szCs w:val="20"/>
            <w:lang w:val="en-US"/>
          </w:rPr>
          <w:delText>Team leader</w:delText>
        </w:r>
      </w:del>
      <w:del w:id="537" w:author="xu chao" w:date="2018-09-10T13:00:00Z">
        <w:r>
          <w:rPr>
            <w:rFonts w:hint="eastAsia" w:ascii="Times New Roman" w:hAnsi="Times New Roman"/>
            <w:sz w:val="20"/>
            <w:szCs w:val="20"/>
            <w:lang w:val="en-US" w:eastAsia="zh-CN"/>
          </w:rPr>
          <w:delText>, Fudan E-sports</w:delText>
        </w:r>
      </w:del>
      <w:del w:id="538" w:author="xu chao" w:date="2018-09-10T13:00:00Z">
        <w:r>
          <w:rPr>
            <w:rFonts w:ascii="Times New Roman" w:hAnsi="Times New Roman"/>
            <w:sz w:val="20"/>
            <w:szCs w:val="20"/>
            <w:lang w:val="en-US" w:eastAsia="zh-CN"/>
          </w:rPr>
          <w:delText xml:space="preserve"> Club</w:delText>
        </w:r>
      </w:del>
      <w:del w:id="539" w:author="xu chao" w:date="2018-09-10T13:00:00Z">
        <w:r>
          <w:rPr>
            <w:rFonts w:ascii="Times New Roman" w:hAnsi="Times New Roman"/>
            <w:sz w:val="20"/>
            <w:szCs w:val="20"/>
            <w:lang w:val="en-US"/>
          </w:rPr>
          <w:tab/>
        </w:r>
      </w:del>
      <w:del w:id="540" w:author="xu chao" w:date="2018-09-10T13:00:00Z">
        <w:r>
          <w:rPr>
            <w:rFonts w:hint="eastAsia" w:ascii="Times New Roman" w:hAnsi="Times New Roman"/>
            <w:sz w:val="20"/>
            <w:szCs w:val="20"/>
            <w:lang w:val="en-US"/>
          </w:rPr>
          <w:delText>Sep</w:delText>
        </w:r>
      </w:del>
      <w:ins w:id="541" w:author="Lewis Hamilton" w:date="2017-11-25T14:28:00Z">
        <w:del w:id="542" w:author="xu chao" w:date="2018-09-10T13:00:00Z">
          <w:r>
            <w:rPr>
              <w:rFonts w:ascii="Times New Roman" w:hAnsi="Times New Roman"/>
              <w:sz w:val="20"/>
              <w:szCs w:val="20"/>
              <w:lang w:val="en-US"/>
            </w:rPr>
            <w:delText>.</w:delText>
          </w:r>
        </w:del>
      </w:ins>
      <w:del w:id="543" w:author="xu chao" w:date="2018-09-10T13:00:00Z">
        <w:r>
          <w:rPr>
            <w:rFonts w:ascii="Times New Roman" w:hAnsi="Times New Roman"/>
            <w:sz w:val="20"/>
            <w:szCs w:val="20"/>
            <w:lang w:val="en-US"/>
          </w:rPr>
          <w:delText xml:space="preserve"> 20</w:delText>
        </w:r>
      </w:del>
      <w:del w:id="544" w:author="xu chao" w:date="2018-09-10T13:00:00Z">
        <w:r>
          <w:rPr>
            <w:rFonts w:hint="eastAsia" w:ascii="Times New Roman" w:hAnsi="Times New Roman"/>
            <w:sz w:val="20"/>
            <w:szCs w:val="20"/>
            <w:lang w:val="en-US"/>
          </w:rPr>
          <w:delText>16</w:delText>
        </w:r>
      </w:del>
      <w:del w:id="545" w:author="xu chao" w:date="2018-09-10T13:00:00Z">
        <w:r>
          <w:rPr>
            <w:rFonts w:ascii="Times New Roman" w:hAnsi="Times New Roman"/>
            <w:sz w:val="20"/>
            <w:szCs w:val="20"/>
            <w:lang w:val="en-US"/>
          </w:rPr>
          <w:delText xml:space="preserve"> – </w:delText>
        </w:r>
      </w:del>
      <w:del w:id="546" w:author="xu chao" w:date="2018-09-10T13:00:00Z">
        <w:r>
          <w:rPr>
            <w:rFonts w:hint="eastAsia" w:ascii="Times New Roman" w:hAnsi="Times New Roman"/>
            <w:sz w:val="20"/>
            <w:szCs w:val="20"/>
            <w:lang w:val="en-US"/>
          </w:rPr>
          <w:delText>Jun</w:delText>
        </w:r>
      </w:del>
      <w:ins w:id="547" w:author="Lewis Hamilton" w:date="2017-11-25T14:28:00Z">
        <w:del w:id="548" w:author="xu chao" w:date="2018-09-10T13:00:00Z">
          <w:r>
            <w:rPr>
              <w:rFonts w:ascii="Times New Roman" w:hAnsi="Times New Roman"/>
              <w:sz w:val="20"/>
              <w:szCs w:val="20"/>
              <w:lang w:val="en-US"/>
            </w:rPr>
            <w:delText>e</w:delText>
          </w:r>
        </w:del>
      </w:ins>
      <w:del w:id="549" w:author="xu chao" w:date="2018-09-10T13:00:00Z">
        <w:r>
          <w:rPr>
            <w:rFonts w:hint="eastAsia" w:ascii="Times New Roman" w:hAnsi="Times New Roman"/>
            <w:sz w:val="20"/>
            <w:szCs w:val="20"/>
            <w:lang w:val="en-US"/>
          </w:rPr>
          <w:delText xml:space="preserve"> 2017</w:delText>
        </w:r>
      </w:del>
    </w:p>
    <w:p>
      <w:pPr>
        <w:numPr>
          <w:ilvl w:val="0"/>
          <w:numId w:val="3"/>
        </w:numPr>
        <w:spacing w:after="10" w:line="240" w:lineRule="auto"/>
        <w:rPr>
          <w:del w:id="550" w:author="xu chao" w:date="2018-09-10T13:00:00Z"/>
          <w:rFonts w:ascii="Times New Roman" w:hAnsi="Times New Roman"/>
          <w:sz w:val="20"/>
          <w:szCs w:val="20"/>
          <w:lang w:val="en-US"/>
        </w:rPr>
      </w:pPr>
      <w:del w:id="551" w:author="xu chao" w:date="2018-09-10T13:00:00Z">
        <w:commentRangeStart w:id="11"/>
        <w:commentRangeStart w:id="12"/>
        <w:commentRangeStart w:id="13"/>
        <w:r>
          <w:rPr>
            <w:rFonts w:ascii="Times New Roman" w:hAnsi="Times New Roman"/>
            <w:sz w:val="20"/>
            <w:szCs w:val="20"/>
            <w:lang w:val="en-US"/>
          </w:rPr>
          <w:delText xml:space="preserve">Champion of matches in Fudan University </w:delText>
        </w:r>
        <w:commentRangeEnd w:id="11"/>
      </w:del>
      <w:del w:id="552" w:author="xu chao" w:date="2018-09-10T13:00:00Z">
        <w:r>
          <w:rPr>
            <w:rStyle w:val="11"/>
          </w:rPr>
          <w:commentReference w:id="11"/>
        </w:r>
        <w:commentRangeEnd w:id="12"/>
      </w:del>
      <w:del w:id="553" w:author="xu chao" w:date="2018-09-10T13:00:00Z">
        <w:r>
          <w:rPr>
            <w:rStyle w:val="11"/>
          </w:rPr>
          <w:commentReference w:id="12"/>
        </w:r>
        <w:commentRangeEnd w:id="13"/>
      </w:del>
      <w:del w:id="554" w:author="xu chao" w:date="2018-09-10T13:00:00Z">
        <w:r>
          <w:rPr>
            <w:rStyle w:val="11"/>
          </w:rPr>
          <w:commentReference w:id="13"/>
        </w:r>
      </w:del>
    </w:p>
    <w:p>
      <w:pPr>
        <w:spacing w:after="10" w:line="240" w:lineRule="auto"/>
        <w:rPr>
          <w:del w:id="555" w:author="xu chao" w:date="2018-09-10T13:00:00Z"/>
          <w:rFonts w:ascii="Times New Roman" w:hAnsi="Times New Roman"/>
          <w:b/>
          <w:sz w:val="20"/>
          <w:szCs w:val="20"/>
          <w:lang w:val="en-US"/>
        </w:rPr>
      </w:pPr>
    </w:p>
    <w:p>
      <w:pPr>
        <w:tabs>
          <w:tab w:val="right" w:pos="9720"/>
        </w:tabs>
        <w:spacing w:after="10" w:line="240" w:lineRule="auto"/>
        <w:rPr>
          <w:del w:id="556" w:author="xu chao" w:date="2018-09-10T13:00:00Z"/>
          <w:rFonts w:ascii="Times New Roman" w:hAnsi="Times New Roman"/>
          <w:sz w:val="20"/>
          <w:szCs w:val="20"/>
          <w:lang w:val="en-US"/>
        </w:rPr>
      </w:pPr>
      <w:del w:id="557" w:author="xu chao" w:date="2018-09-10T13:00:00Z">
        <w:r>
          <w:rPr>
            <w:rFonts w:ascii="Times New Roman" w:hAnsi="Times New Roman"/>
            <w:b/>
            <w:sz w:val="20"/>
            <w:szCs w:val="20"/>
            <w:lang w:val="en-US"/>
          </w:rPr>
          <w:delText xml:space="preserve">Dream Ferry workstation for studying </w:delText>
        </w:r>
        <w:commentRangeStart w:id="14"/>
        <w:commentRangeStart w:id="15"/>
        <w:r>
          <w:rPr>
            <w:rFonts w:ascii="Times New Roman" w:hAnsi="Times New Roman"/>
            <w:b/>
            <w:sz w:val="20"/>
            <w:szCs w:val="20"/>
            <w:lang w:val="en-US"/>
          </w:rPr>
          <w:delText>oversea</w:delText>
        </w:r>
        <w:commentRangeEnd w:id="14"/>
      </w:del>
      <w:del w:id="558" w:author="xu chao" w:date="2018-09-10T13:00:00Z">
        <w:r>
          <w:rPr>
            <w:rStyle w:val="11"/>
          </w:rPr>
          <w:commentReference w:id="14"/>
        </w:r>
        <w:commentRangeEnd w:id="15"/>
      </w:del>
      <w:del w:id="559" w:author="xu chao" w:date="2018-09-10T13:00:00Z">
        <w:r>
          <w:rPr>
            <w:rStyle w:val="11"/>
          </w:rPr>
          <w:commentReference w:id="15"/>
        </w:r>
      </w:del>
      <w:ins w:id="560" w:author="chao xu" w:date="2017-11-28T13:40:00Z">
        <w:del w:id="561" w:author="xu chao" w:date="2018-09-10T13:00:00Z">
          <w:r>
            <w:rPr>
              <w:rFonts w:ascii="Times New Roman" w:hAnsi="Times New Roman"/>
              <w:b/>
              <w:sz w:val="20"/>
              <w:szCs w:val="20"/>
              <w:lang w:val="en-US"/>
            </w:rPr>
            <w:delText>s</w:delText>
          </w:r>
        </w:del>
      </w:ins>
      <w:del w:id="562" w:author="xu chao" w:date="2018-09-10T13:00:00Z">
        <w:r>
          <w:rPr>
            <w:rFonts w:ascii="Times New Roman" w:hAnsi="Times New Roman"/>
            <w:sz w:val="20"/>
            <w:szCs w:val="20"/>
            <w:lang w:val="en-US"/>
          </w:rPr>
          <w:tab/>
        </w:r>
      </w:del>
      <w:del w:id="563" w:author="xu chao" w:date="2018-09-10T13:00:00Z">
        <w:r>
          <w:rPr>
            <w:rFonts w:ascii="Times New Roman" w:hAnsi="Times New Roman"/>
            <w:sz w:val="20"/>
            <w:szCs w:val="20"/>
            <w:lang w:val="en-US"/>
          </w:rPr>
          <w:delText>Fudan University</w:delText>
        </w:r>
      </w:del>
    </w:p>
    <w:p>
      <w:pPr>
        <w:tabs>
          <w:tab w:val="right" w:pos="9720"/>
        </w:tabs>
        <w:spacing w:after="10" w:line="240" w:lineRule="auto"/>
        <w:rPr>
          <w:del w:id="564" w:author="xu chao" w:date="2018-09-10T13:00:00Z"/>
          <w:rFonts w:ascii="Times New Roman" w:hAnsi="Times New Roman"/>
          <w:sz w:val="20"/>
          <w:szCs w:val="20"/>
          <w:lang w:val="en-US"/>
        </w:rPr>
      </w:pPr>
      <w:del w:id="565" w:author="xu chao" w:date="2018-09-10T13:00:00Z">
        <w:r>
          <w:rPr>
            <w:rFonts w:hint="eastAsia" w:ascii="Times New Roman" w:hAnsi="Times New Roman"/>
            <w:sz w:val="20"/>
            <w:szCs w:val="20"/>
            <w:lang w:val="en-US"/>
          </w:rPr>
          <w:delText>Co-founder</w:delText>
        </w:r>
      </w:del>
      <w:del w:id="566" w:author="xu chao" w:date="2018-09-10T13:00:00Z">
        <w:r>
          <w:rPr>
            <w:rFonts w:ascii="Times New Roman" w:hAnsi="Times New Roman"/>
            <w:sz w:val="20"/>
            <w:szCs w:val="20"/>
            <w:lang w:val="en-US"/>
          </w:rPr>
          <w:tab/>
        </w:r>
      </w:del>
      <w:del w:id="567" w:author="xu chao" w:date="2018-09-10T13:00:00Z">
        <w:r>
          <w:rPr>
            <w:rFonts w:hint="eastAsia" w:ascii="Times New Roman" w:hAnsi="Times New Roman"/>
            <w:sz w:val="20"/>
            <w:szCs w:val="20"/>
            <w:lang w:val="en-US"/>
          </w:rPr>
          <w:delText>May</w:delText>
        </w:r>
      </w:del>
      <w:del w:id="568" w:author="xu chao" w:date="2018-09-10T13:00:00Z">
        <w:r>
          <w:rPr>
            <w:rFonts w:ascii="Times New Roman" w:hAnsi="Times New Roman"/>
            <w:sz w:val="20"/>
            <w:szCs w:val="20"/>
            <w:lang w:val="en-US"/>
          </w:rPr>
          <w:delText xml:space="preserve"> 2014 – </w:delText>
        </w:r>
      </w:del>
      <w:del w:id="569" w:author="xu chao" w:date="2018-09-10T13:00:00Z">
        <w:r>
          <w:rPr>
            <w:rFonts w:hint="eastAsia" w:ascii="Times New Roman" w:hAnsi="Times New Roman"/>
            <w:sz w:val="20"/>
            <w:szCs w:val="20"/>
            <w:lang w:val="en-US"/>
          </w:rPr>
          <w:delText>Sep</w:delText>
        </w:r>
      </w:del>
      <w:ins w:id="570" w:author="Lewis Hamilton" w:date="2017-11-25T14:31:00Z">
        <w:del w:id="571" w:author="xu chao" w:date="2018-09-10T13:00:00Z">
          <w:r>
            <w:rPr>
              <w:rFonts w:ascii="Times New Roman" w:hAnsi="Times New Roman"/>
              <w:sz w:val="20"/>
              <w:szCs w:val="20"/>
              <w:lang w:val="en-US"/>
            </w:rPr>
            <w:delText>.</w:delText>
          </w:r>
        </w:del>
      </w:ins>
      <w:del w:id="572" w:author="xu chao" w:date="2018-09-10T13:00:00Z">
        <w:r>
          <w:rPr>
            <w:rFonts w:hint="eastAsia" w:ascii="Times New Roman" w:hAnsi="Times New Roman"/>
            <w:sz w:val="20"/>
            <w:szCs w:val="20"/>
            <w:lang w:val="en-US"/>
          </w:rPr>
          <w:delText xml:space="preserve"> 2015</w:delText>
        </w:r>
      </w:del>
    </w:p>
    <w:p>
      <w:pPr>
        <w:numPr>
          <w:ilvl w:val="0"/>
          <w:numId w:val="3"/>
        </w:numPr>
        <w:spacing w:after="10" w:line="240" w:lineRule="auto"/>
        <w:rPr>
          <w:del w:id="573" w:author="xu chao" w:date="2018-09-10T13:00:00Z"/>
          <w:rFonts w:ascii="Times New Roman" w:hAnsi="Times New Roman"/>
          <w:sz w:val="20"/>
          <w:szCs w:val="20"/>
          <w:lang w:val="en-US"/>
        </w:rPr>
      </w:pPr>
      <w:del w:id="574" w:author="xu chao" w:date="2018-09-10T13:00:00Z">
        <w:r>
          <w:rPr>
            <w:rFonts w:ascii="Times New Roman" w:hAnsi="Times New Roman"/>
            <w:sz w:val="20"/>
            <w:szCs w:val="20"/>
            <w:lang w:val="en-US"/>
          </w:rPr>
          <w:delText>Participat</w:delText>
        </w:r>
      </w:del>
      <w:ins w:id="575" w:author="Lewis Hamilton" w:date="2017-12-01T18:07:00Z">
        <w:del w:id="576" w:author="xu chao" w:date="2018-09-10T13:00:00Z">
          <w:r>
            <w:rPr>
              <w:rFonts w:ascii="Times New Roman" w:hAnsi="Times New Roman"/>
              <w:sz w:val="20"/>
              <w:szCs w:val="20"/>
              <w:lang w:val="en-US"/>
            </w:rPr>
            <w:delText>ed</w:delText>
          </w:r>
        </w:del>
      </w:ins>
      <w:del w:id="577" w:author="xu chao" w:date="2018-09-10T13:00:00Z">
        <w:r>
          <w:rPr>
            <w:rFonts w:ascii="Times New Roman" w:hAnsi="Times New Roman"/>
            <w:sz w:val="20"/>
            <w:szCs w:val="20"/>
            <w:lang w:val="en-US"/>
          </w:rPr>
          <w:delText xml:space="preserve">ing in the creation of the association and arrangement of events </w:delText>
        </w:r>
      </w:del>
    </w:p>
    <w:p>
      <w:pPr>
        <w:numPr>
          <w:ilvl w:val="0"/>
          <w:numId w:val="3"/>
        </w:numPr>
        <w:spacing w:after="10" w:line="240" w:lineRule="auto"/>
        <w:rPr>
          <w:del w:id="578" w:author="xu chao" w:date="2018-09-10T13:00:00Z"/>
          <w:rFonts w:ascii="Times New Roman" w:hAnsi="Times New Roman"/>
          <w:sz w:val="20"/>
          <w:szCs w:val="20"/>
          <w:lang w:val="en-US"/>
        </w:rPr>
      </w:pPr>
      <w:ins w:id="579" w:author="Lewis Hamilton" w:date="2017-11-25T14:30:00Z">
        <w:del w:id="580" w:author="xu chao" w:date="2018-09-10T13:00:00Z">
          <w:r>
            <w:rPr>
              <w:rFonts w:ascii="Times New Roman" w:hAnsi="Times New Roman"/>
              <w:sz w:val="20"/>
              <w:szCs w:val="20"/>
              <w:lang w:val="en-US"/>
            </w:rPr>
            <w:delText>,</w:delText>
          </w:r>
        </w:del>
      </w:ins>
      <w:del w:id="581" w:author="xu chao" w:date="2018-09-10T13:00:00Z">
        <w:r>
          <w:rPr>
            <w:rFonts w:ascii="Times New Roman" w:hAnsi="Times New Roman"/>
            <w:sz w:val="20"/>
            <w:szCs w:val="20"/>
            <w:lang w:val="en-US"/>
          </w:rPr>
          <w:delText>O</w:delText>
        </w:r>
      </w:del>
      <w:ins w:id="582" w:author="Lewis Hamilton" w:date="2017-11-25T14:30:00Z">
        <w:del w:id="583" w:author="xu chao" w:date="2018-09-10T13:00:00Z">
          <w:r>
            <w:rPr>
              <w:rFonts w:ascii="Times New Roman" w:hAnsi="Times New Roman"/>
              <w:sz w:val="20"/>
              <w:szCs w:val="20"/>
              <w:lang w:val="en-US"/>
            </w:rPr>
            <w:delText xml:space="preserve"> o</w:delText>
          </w:r>
        </w:del>
      </w:ins>
      <w:del w:id="584" w:author="xu chao" w:date="2018-09-10T13:00:00Z">
        <w:r>
          <w:rPr>
            <w:rFonts w:ascii="Times New Roman" w:hAnsi="Times New Roman"/>
            <w:sz w:val="20"/>
            <w:szCs w:val="20"/>
            <w:lang w:val="en-US"/>
          </w:rPr>
          <w:delText>rganiz</w:delText>
        </w:r>
      </w:del>
      <w:ins w:id="585" w:author="Lewis Hamilton" w:date="2017-12-01T18:07:00Z">
        <w:del w:id="586" w:author="xu chao" w:date="2018-09-10T13:00:00Z">
          <w:r>
            <w:rPr>
              <w:rFonts w:ascii="Times New Roman" w:hAnsi="Times New Roman"/>
              <w:sz w:val="20"/>
              <w:szCs w:val="20"/>
              <w:lang w:val="en-US"/>
            </w:rPr>
            <w:delText>ed</w:delText>
          </w:r>
        </w:del>
      </w:ins>
      <w:del w:id="587" w:author="xu chao" w:date="2018-09-10T13:00:00Z">
        <w:r>
          <w:rPr>
            <w:rFonts w:ascii="Times New Roman" w:hAnsi="Times New Roman"/>
            <w:sz w:val="20"/>
            <w:szCs w:val="20"/>
            <w:lang w:val="en-US"/>
          </w:rPr>
          <w:delText>ing events to facilitate applying for summer schools abroad</w:delText>
        </w:r>
      </w:del>
    </w:p>
    <w:p>
      <w:pPr>
        <w:spacing w:after="10" w:line="240" w:lineRule="auto"/>
        <w:rPr>
          <w:del w:id="588" w:author="xu chao" w:date="2018-09-10T13:00:00Z"/>
          <w:rFonts w:ascii="Times New Roman" w:hAnsi="Times New Roman"/>
          <w:b/>
          <w:sz w:val="20"/>
          <w:szCs w:val="20"/>
          <w:lang w:val="en-US"/>
        </w:rPr>
      </w:pPr>
    </w:p>
    <w:p>
      <w:pPr>
        <w:tabs>
          <w:tab w:val="right" w:pos="9720"/>
        </w:tabs>
        <w:spacing w:after="10" w:line="240" w:lineRule="auto"/>
        <w:rPr>
          <w:del w:id="589" w:author="xu chao" w:date="2018-09-10T13:00:00Z"/>
          <w:rFonts w:ascii="Times New Roman" w:hAnsi="Times New Roman"/>
          <w:sz w:val="20"/>
          <w:szCs w:val="20"/>
          <w:lang w:val="en-US"/>
        </w:rPr>
      </w:pPr>
      <w:del w:id="590" w:author="xu chao" w:date="2018-09-10T13:00:00Z">
        <w:r>
          <w:rPr>
            <w:rFonts w:ascii="Times New Roman" w:hAnsi="Times New Roman"/>
            <w:b/>
            <w:sz w:val="20"/>
            <w:szCs w:val="20"/>
            <w:lang w:val="en-US"/>
          </w:rPr>
          <w:delText>Teaching Monks &amp; Community Development</w:delText>
        </w:r>
      </w:del>
      <w:del w:id="591" w:author="xu chao" w:date="2018-09-10T13:00:00Z">
        <w:r>
          <w:rPr>
            <w:rFonts w:ascii="Times New Roman" w:hAnsi="Times New Roman"/>
            <w:sz w:val="20"/>
            <w:szCs w:val="20"/>
            <w:lang w:val="en-US"/>
          </w:rPr>
          <w:tab/>
        </w:r>
      </w:del>
      <w:del w:id="592" w:author="xu chao" w:date="2018-09-10T13:00:00Z">
        <w:r>
          <w:rPr>
            <w:rFonts w:ascii="Times New Roman" w:hAnsi="Times New Roman"/>
            <w:sz w:val="20"/>
            <w:szCs w:val="20"/>
            <w:lang w:val="en-US"/>
          </w:rPr>
          <w:delText>Sri Lanka</w:delText>
        </w:r>
      </w:del>
    </w:p>
    <w:p>
      <w:pPr>
        <w:tabs>
          <w:tab w:val="right" w:pos="9720"/>
        </w:tabs>
        <w:spacing w:after="10" w:line="240" w:lineRule="auto"/>
        <w:rPr>
          <w:del w:id="593" w:author="xu chao" w:date="2018-09-10T13:00:00Z"/>
          <w:rFonts w:ascii="Times New Roman" w:hAnsi="Times New Roman"/>
          <w:sz w:val="20"/>
          <w:szCs w:val="20"/>
          <w:lang w:val="en-US"/>
        </w:rPr>
      </w:pPr>
      <w:del w:id="594" w:author="xu chao" w:date="2018-09-10T13:00:00Z">
        <w:r>
          <w:rPr>
            <w:rFonts w:ascii="Times New Roman" w:hAnsi="Times New Roman"/>
            <w:sz w:val="20"/>
            <w:szCs w:val="20"/>
            <w:lang w:val="en-US"/>
          </w:rPr>
          <w:delText>LEO Project Foundation</w:delText>
        </w:r>
      </w:del>
      <w:del w:id="595" w:author="xu chao" w:date="2018-09-10T13:00:00Z">
        <w:r>
          <w:rPr>
            <w:rFonts w:ascii="Times New Roman" w:hAnsi="Times New Roman"/>
            <w:sz w:val="20"/>
            <w:szCs w:val="20"/>
            <w:lang w:val="en-US"/>
          </w:rPr>
          <w:tab/>
        </w:r>
      </w:del>
      <w:del w:id="596" w:author="xu chao" w:date="2018-09-10T13:00:00Z">
        <w:r>
          <w:rPr>
            <w:rFonts w:ascii="Times New Roman" w:hAnsi="Times New Roman"/>
            <w:sz w:val="20"/>
            <w:szCs w:val="20"/>
            <w:lang w:val="en-US"/>
          </w:rPr>
          <w:delText>May 2016</w:delText>
        </w:r>
      </w:del>
    </w:p>
    <w:p>
      <w:pPr>
        <w:numPr>
          <w:ilvl w:val="0"/>
          <w:numId w:val="3"/>
        </w:numPr>
        <w:spacing w:after="10" w:line="240" w:lineRule="auto"/>
        <w:rPr>
          <w:del w:id="597" w:author="xu chao" w:date="2018-09-10T13:00:00Z"/>
          <w:rFonts w:ascii="Times New Roman" w:hAnsi="Times New Roman"/>
          <w:sz w:val="20"/>
          <w:szCs w:val="20"/>
          <w:lang w:val="en-US"/>
        </w:rPr>
      </w:pPr>
      <w:del w:id="598" w:author="xu chao" w:date="2018-09-10T13:00:00Z">
        <w:r>
          <w:rPr>
            <w:rFonts w:ascii="Times New Roman" w:hAnsi="Times New Roman"/>
            <w:sz w:val="20"/>
            <w:szCs w:val="20"/>
            <w:lang w:val="en-US"/>
          </w:rPr>
          <w:delText xml:space="preserve">Volunteer for teaching Monks and </w:delText>
        </w:r>
      </w:del>
      <w:ins w:id="599" w:author="Lewis Hamilton" w:date="2017-11-25T14:31:00Z">
        <w:del w:id="600" w:author="xu chao" w:date="2018-09-10T13:00:00Z">
          <w:r>
            <w:rPr>
              <w:rFonts w:ascii="Times New Roman" w:hAnsi="Times New Roman"/>
              <w:sz w:val="20"/>
              <w:szCs w:val="20"/>
              <w:lang w:val="en-US"/>
            </w:rPr>
            <w:delText>turtle conservation</w:delText>
          </w:r>
        </w:del>
      </w:ins>
      <w:del w:id="601" w:author="xu chao" w:date="2018-09-10T13:00:00Z">
        <w:r>
          <w:rPr>
            <w:rFonts w:ascii="Times New Roman" w:hAnsi="Times New Roman"/>
            <w:sz w:val="20"/>
            <w:szCs w:val="20"/>
            <w:lang w:val="en-US"/>
          </w:rPr>
          <w:delText>protecting turtle program in Sri Lanka</w:delText>
        </w:r>
      </w:del>
    </w:p>
    <w:p>
      <w:pPr>
        <w:spacing w:after="10" w:line="240" w:lineRule="auto"/>
        <w:rPr>
          <w:del w:id="602" w:author="xu chao" w:date="2018-09-10T13:00:00Z"/>
          <w:rFonts w:ascii="Times New Roman" w:hAnsi="Times New Roman"/>
          <w:b/>
          <w:sz w:val="20"/>
          <w:szCs w:val="20"/>
          <w:lang w:val="en-US"/>
        </w:rPr>
      </w:pPr>
    </w:p>
    <w:p>
      <w:pPr>
        <w:tabs>
          <w:tab w:val="right" w:pos="9720"/>
        </w:tabs>
        <w:spacing w:after="10" w:line="240" w:lineRule="auto"/>
        <w:rPr>
          <w:del w:id="603" w:author="xu chao" w:date="2018-09-10T13:00:00Z"/>
          <w:rFonts w:ascii="Times New Roman" w:hAnsi="Times New Roman"/>
          <w:sz w:val="20"/>
          <w:szCs w:val="20"/>
          <w:lang w:val="en-US"/>
        </w:rPr>
      </w:pPr>
      <w:del w:id="604" w:author="xu chao" w:date="2018-09-10T13:00:00Z">
        <w:r>
          <w:rPr>
            <w:rFonts w:ascii="Times New Roman" w:hAnsi="Times New Roman"/>
            <w:b/>
            <w:sz w:val="20"/>
            <w:szCs w:val="20"/>
            <w:lang w:val="en-US"/>
          </w:rPr>
          <w:delText>Career &amp; Leadership Development Program</w:delText>
        </w:r>
      </w:del>
      <w:del w:id="605" w:author="xu chao" w:date="2018-09-10T13:00:00Z">
        <w:r>
          <w:rPr>
            <w:rFonts w:ascii="Times New Roman" w:hAnsi="Times New Roman"/>
            <w:sz w:val="20"/>
            <w:szCs w:val="20"/>
            <w:lang w:val="en-US"/>
          </w:rPr>
          <w:tab/>
        </w:r>
      </w:del>
      <w:del w:id="606" w:author="xu chao" w:date="2018-09-10T13:00:00Z">
        <w:r>
          <w:rPr>
            <w:rFonts w:ascii="Times New Roman" w:hAnsi="Times New Roman"/>
            <w:sz w:val="20"/>
            <w:szCs w:val="20"/>
            <w:lang w:val="en-US"/>
          </w:rPr>
          <w:delText>Fudan University</w:delText>
        </w:r>
      </w:del>
    </w:p>
    <w:p>
      <w:pPr>
        <w:tabs>
          <w:tab w:val="right" w:pos="9720"/>
        </w:tabs>
        <w:spacing w:after="10" w:line="240" w:lineRule="auto"/>
        <w:rPr>
          <w:del w:id="607" w:author="xu chao" w:date="2018-09-10T13:00:00Z"/>
          <w:rFonts w:ascii="Times New Roman" w:hAnsi="Times New Roman"/>
          <w:sz w:val="20"/>
          <w:szCs w:val="20"/>
          <w:lang w:val="en-US"/>
        </w:rPr>
      </w:pPr>
      <w:del w:id="608" w:author="xu chao" w:date="2018-09-10T13:00:00Z">
        <w:r>
          <w:rPr>
            <w:rFonts w:ascii="Times New Roman" w:hAnsi="Times New Roman"/>
            <w:sz w:val="20"/>
            <w:szCs w:val="20"/>
            <w:lang w:val="en-US"/>
          </w:rPr>
          <w:delText>Coach, CEO Global</w:delText>
        </w:r>
      </w:del>
      <w:del w:id="609" w:author="xu chao" w:date="2018-09-10T13:00:00Z">
        <w:r>
          <w:rPr>
            <w:rFonts w:ascii="Times New Roman" w:hAnsi="Times New Roman"/>
            <w:sz w:val="20"/>
            <w:szCs w:val="20"/>
            <w:lang w:val="en-US"/>
          </w:rPr>
          <w:tab/>
        </w:r>
      </w:del>
      <w:del w:id="610" w:author="xu chao" w:date="2018-09-10T13:00:00Z">
        <w:r>
          <w:rPr>
            <w:rFonts w:ascii="Times New Roman" w:hAnsi="Times New Roman"/>
            <w:sz w:val="20"/>
            <w:szCs w:val="20"/>
            <w:lang w:val="en-US"/>
          </w:rPr>
          <w:delText>Sep</w:delText>
        </w:r>
      </w:del>
      <w:ins w:id="611" w:author="Lewis Hamilton" w:date="2017-11-25T14:31:00Z">
        <w:del w:id="612" w:author="xu chao" w:date="2018-09-10T13:00:00Z">
          <w:r>
            <w:rPr>
              <w:rFonts w:ascii="Times New Roman" w:hAnsi="Times New Roman"/>
              <w:sz w:val="20"/>
              <w:szCs w:val="20"/>
              <w:lang w:val="en-US"/>
            </w:rPr>
            <w:delText>.</w:delText>
          </w:r>
        </w:del>
      </w:ins>
      <w:del w:id="613" w:author="xu chao" w:date="2018-09-10T13:00:00Z">
        <w:r>
          <w:rPr>
            <w:rFonts w:ascii="Times New Roman" w:hAnsi="Times New Roman"/>
            <w:sz w:val="20"/>
            <w:szCs w:val="20"/>
            <w:lang w:val="en-US"/>
          </w:rPr>
          <w:delText xml:space="preserve"> 2015 – Jan</w:delText>
        </w:r>
      </w:del>
      <w:ins w:id="614" w:author="Lewis Hamilton" w:date="2017-11-25T14:31:00Z">
        <w:del w:id="615" w:author="xu chao" w:date="2018-09-10T13:00:00Z">
          <w:r>
            <w:rPr>
              <w:rFonts w:ascii="Times New Roman" w:hAnsi="Times New Roman"/>
              <w:sz w:val="20"/>
              <w:szCs w:val="20"/>
              <w:lang w:val="en-US"/>
            </w:rPr>
            <w:delText>.</w:delText>
          </w:r>
        </w:del>
      </w:ins>
      <w:del w:id="616" w:author="xu chao" w:date="2018-09-10T13:00:00Z">
        <w:r>
          <w:rPr>
            <w:rFonts w:ascii="Times New Roman" w:hAnsi="Times New Roman"/>
            <w:sz w:val="20"/>
            <w:szCs w:val="20"/>
            <w:lang w:val="en-US"/>
          </w:rPr>
          <w:delText xml:space="preserve"> 2016</w:delText>
        </w:r>
      </w:del>
    </w:p>
    <w:p>
      <w:pPr>
        <w:numPr>
          <w:ilvl w:val="0"/>
          <w:numId w:val="3"/>
        </w:numPr>
        <w:spacing w:after="10" w:line="240" w:lineRule="auto"/>
        <w:rPr>
          <w:del w:id="617" w:author="xu chao" w:date="2018-09-10T13:00:00Z"/>
          <w:rFonts w:ascii="Times New Roman" w:hAnsi="Times New Roman"/>
          <w:sz w:val="20"/>
          <w:szCs w:val="20"/>
          <w:lang w:val="en-US"/>
        </w:rPr>
      </w:pPr>
      <w:del w:id="618" w:author="xu chao" w:date="2018-09-10T13:00:00Z">
        <w:r>
          <w:rPr>
            <w:rFonts w:ascii="Times New Roman" w:hAnsi="Times New Roman"/>
            <w:sz w:val="20"/>
            <w:szCs w:val="20"/>
            <w:lang w:val="en-US"/>
          </w:rPr>
          <w:delText>Served as Coach of "The Way To Success" Career &amp; Leadership Development Program</w:delText>
        </w:r>
      </w:del>
    </w:p>
    <w:p>
      <w:pPr>
        <w:numPr>
          <w:ilvl w:val="0"/>
          <w:numId w:val="3"/>
        </w:numPr>
        <w:spacing w:after="10" w:line="240" w:lineRule="auto"/>
        <w:rPr>
          <w:del w:id="619" w:author="xu chao" w:date="2018-09-10T13:00:00Z"/>
          <w:rFonts w:ascii="Times New Roman" w:hAnsi="Times New Roman"/>
          <w:sz w:val="20"/>
          <w:szCs w:val="20"/>
          <w:lang w:val="en-US"/>
        </w:rPr>
      </w:pPr>
      <w:del w:id="620" w:author="xu chao" w:date="2018-09-10T13:00:00Z">
        <w:r>
          <w:rPr>
            <w:rFonts w:ascii="Times New Roman" w:hAnsi="Times New Roman"/>
            <w:sz w:val="20"/>
            <w:szCs w:val="20"/>
            <w:lang w:val="en-US"/>
          </w:rPr>
          <w:delText>Lead</w:delText>
        </w:r>
      </w:del>
      <w:ins w:id="621" w:author="Lewis Hamilton" w:date="2017-11-25T14:31:00Z">
        <w:del w:id="622" w:author="xu chao" w:date="2018-09-10T13:00:00Z">
          <w:r>
            <w:rPr>
              <w:rFonts w:ascii="Times New Roman" w:hAnsi="Times New Roman"/>
              <w:sz w:val="20"/>
              <w:szCs w:val="20"/>
              <w:lang w:val="en-US"/>
            </w:rPr>
            <w:delText xml:space="preserve"> </w:delText>
          </w:r>
        </w:del>
      </w:ins>
      <w:del w:id="623" w:author="xu chao" w:date="2018-09-10T13:00:00Z">
        <w:r>
          <w:rPr>
            <w:rFonts w:ascii="Times New Roman" w:hAnsi="Times New Roman"/>
            <w:sz w:val="20"/>
            <w:szCs w:val="20"/>
            <w:lang w:val="en-US"/>
          </w:rPr>
          <w:delText>ing the team to organize and complete the volunteer project</w:delText>
        </w:r>
      </w:del>
    </w:p>
    <w:p>
      <w:pPr>
        <w:spacing w:after="10" w:line="240" w:lineRule="auto"/>
        <w:rPr>
          <w:rFonts w:ascii="Times New Roman" w:hAnsi="Times New Roman"/>
          <w:b/>
          <w:sz w:val="21"/>
          <w:szCs w:val="20"/>
          <w:lang w:val="en-US" w:eastAsia="zh-CN"/>
        </w:rPr>
      </w:pPr>
    </w:p>
    <w:p>
      <w:pPr>
        <w:pBdr>
          <w:bottom w:val="single" w:color="auto" w:sz="6" w:space="1"/>
        </w:pBdr>
        <w:spacing w:after="10" w:line="240" w:lineRule="auto"/>
        <w:outlineLvl w:val="0"/>
        <w:rPr>
          <w:rFonts w:ascii="Times New Roman" w:hAnsi="Times New Roman"/>
          <w:b/>
          <w:smallCaps/>
          <w:sz w:val="28"/>
          <w:szCs w:val="20"/>
          <w:lang w:val="en-US"/>
        </w:rPr>
      </w:pPr>
      <w:del w:id="624" w:author="xu chao" w:date="2019-04-01T10:53:00Z">
        <w:r>
          <w:rPr>
            <w:rFonts w:hint="eastAsia" w:ascii="Times New Roman" w:hAnsi="Times New Roman"/>
            <w:b/>
            <w:smallCaps/>
            <w:sz w:val="28"/>
            <w:szCs w:val="20"/>
            <w:lang w:val="en-US" w:eastAsia="zh-CN"/>
          </w:rPr>
          <w:delText>Additional Information</w:delText>
        </w:r>
      </w:del>
      <w:ins w:id="625" w:author="xu chao" w:date="2019-04-01T10:53:00Z">
        <w:r>
          <w:rPr>
            <w:rFonts w:hint="eastAsia" w:ascii="Times New Roman" w:hAnsi="Times New Roman"/>
            <w:b/>
            <w:smallCaps/>
            <w:sz w:val="28"/>
            <w:szCs w:val="20"/>
            <w:lang w:val="en-US" w:eastAsia="zh-CN"/>
          </w:rPr>
          <w:t>Skill</w:t>
        </w:r>
      </w:ins>
      <w:ins w:id="626" w:author="xu chao" w:date="2019-04-01T10:54:00Z">
        <w:r>
          <w:rPr>
            <w:rFonts w:hint="eastAsia" w:ascii="Times New Roman" w:hAnsi="Times New Roman"/>
            <w:b/>
            <w:smallCaps/>
            <w:sz w:val="28"/>
            <w:szCs w:val="20"/>
            <w:lang w:val="en-US" w:eastAsia="zh-CN"/>
          </w:rPr>
          <w:t>s</w:t>
        </w:r>
      </w:ins>
    </w:p>
    <w:p>
      <w:pPr>
        <w:spacing w:after="10" w:line="240" w:lineRule="auto"/>
        <w:rPr>
          <w:rFonts w:ascii="Times New Roman" w:hAnsi="Times New Roman"/>
          <w:sz w:val="4"/>
          <w:szCs w:val="4"/>
          <w:lang w:val="en-US"/>
        </w:rPr>
      </w:pPr>
    </w:p>
    <w:p>
      <w:pPr>
        <w:spacing w:after="10" w:line="240" w:lineRule="auto"/>
        <w:rPr>
          <w:del w:id="627" w:author="xu chao" w:date="2018-09-10T11:15:00Z"/>
          <w:rFonts w:ascii="Times New Roman" w:hAnsi="Times New Roman"/>
          <w:b/>
          <w:sz w:val="20"/>
          <w:szCs w:val="20"/>
          <w:lang w:val="en-US"/>
        </w:rPr>
      </w:pPr>
      <w:del w:id="628" w:author="xu chao" w:date="2018-09-10T11:15:00Z">
        <w:r>
          <w:rPr>
            <w:rFonts w:ascii="Times New Roman" w:hAnsi="Times New Roman"/>
            <w:b/>
            <w:sz w:val="20"/>
            <w:szCs w:val="20"/>
            <w:lang w:val="en-US"/>
          </w:rPr>
          <w:delText>Languages</w:delText>
        </w:r>
      </w:del>
    </w:p>
    <w:p>
      <w:pPr>
        <w:numPr>
          <w:ilvl w:val="0"/>
          <w:numId w:val="4"/>
        </w:numPr>
        <w:spacing w:after="10" w:line="240" w:lineRule="auto"/>
        <w:ind w:left="720" w:hanging="357"/>
        <w:rPr>
          <w:del w:id="629" w:author="xu chao" w:date="2018-09-10T11:15:00Z"/>
          <w:rFonts w:ascii="Times New Roman" w:hAnsi="Times New Roman"/>
          <w:sz w:val="20"/>
          <w:szCs w:val="20"/>
          <w:lang w:val="en-US"/>
        </w:rPr>
      </w:pPr>
      <w:del w:id="630" w:author="xu chao" w:date="2018-09-10T11:15:00Z">
        <w:r>
          <w:rPr>
            <w:rFonts w:ascii="Times New Roman" w:hAnsi="Times New Roman"/>
            <w:sz w:val="20"/>
            <w:szCs w:val="20"/>
            <w:lang w:val="en-US"/>
          </w:rPr>
          <w:delText>Chinese: Native</w:delText>
        </w:r>
      </w:del>
    </w:p>
    <w:p>
      <w:pPr>
        <w:numPr>
          <w:ilvl w:val="0"/>
          <w:numId w:val="4"/>
        </w:numPr>
        <w:spacing w:after="10" w:line="240" w:lineRule="auto"/>
        <w:ind w:left="720" w:hanging="357"/>
        <w:rPr>
          <w:del w:id="631" w:author="xu chao" w:date="2018-09-10T11:15:00Z"/>
          <w:rFonts w:ascii="Times New Roman" w:hAnsi="Times New Roman"/>
          <w:sz w:val="20"/>
          <w:szCs w:val="20"/>
          <w:lang w:val="en-US"/>
        </w:rPr>
      </w:pPr>
      <w:del w:id="632" w:author="xu chao" w:date="2018-09-10T11:15:00Z">
        <w:r>
          <w:rPr>
            <w:rFonts w:ascii="Times New Roman" w:hAnsi="Times New Roman"/>
            <w:sz w:val="20"/>
            <w:szCs w:val="20"/>
            <w:lang w:val="en-US"/>
          </w:rPr>
          <w:delText>English:</w:delText>
        </w:r>
      </w:del>
      <w:del w:id="633" w:author="xu chao" w:date="2018-09-10T11:15:00Z">
        <w:r>
          <w:rPr/>
          <w:delText xml:space="preserve"> </w:delText>
        </w:r>
      </w:del>
      <w:del w:id="634" w:author="xu chao" w:date="2018-09-10T11:15:00Z">
        <w:r>
          <w:rPr>
            <w:rFonts w:ascii="Times New Roman" w:hAnsi="Times New Roman"/>
            <w:sz w:val="20"/>
            <w:szCs w:val="20"/>
            <w:lang w:val="en-US"/>
          </w:rPr>
          <w:delText>TOEFL 9</w:delText>
        </w:r>
      </w:del>
      <w:ins w:id="635" w:author="chao xu" w:date="2018-01-22T13:07:00Z">
        <w:del w:id="636" w:author="xu chao" w:date="2018-09-10T11:15:00Z">
          <w:r>
            <w:rPr>
              <w:rFonts w:hint="eastAsia" w:ascii="Times New Roman" w:hAnsi="Times New Roman"/>
              <w:sz w:val="20"/>
              <w:szCs w:val="20"/>
              <w:lang w:val="en-US"/>
            </w:rPr>
            <w:delText>9</w:delText>
          </w:r>
        </w:del>
      </w:ins>
      <w:del w:id="637" w:author="xu chao" w:date="2018-09-10T11:15:00Z">
        <w:r>
          <w:rPr>
            <w:rFonts w:ascii="Times New Roman" w:hAnsi="Times New Roman"/>
            <w:sz w:val="20"/>
            <w:szCs w:val="20"/>
            <w:lang w:val="en-US"/>
          </w:rPr>
          <w:delText xml:space="preserve">2, GRE V150+Q168+3.0 </w:delText>
        </w:r>
      </w:del>
    </w:p>
    <w:p>
      <w:pPr>
        <w:spacing w:after="10" w:line="240" w:lineRule="auto"/>
        <w:rPr>
          <w:del w:id="638" w:author="xu chao" w:date="2019-03-31T23:09:00Z"/>
          <w:rFonts w:ascii="Times New Roman" w:hAnsi="Times New Roman"/>
          <w:b/>
          <w:sz w:val="20"/>
          <w:szCs w:val="20"/>
          <w:lang w:val="en-US"/>
        </w:rPr>
      </w:pPr>
      <w:del w:id="639" w:author="xu chao" w:date="2019-03-31T23:09:00Z">
        <w:r>
          <w:rPr>
            <w:rFonts w:ascii="Times New Roman" w:hAnsi="Times New Roman"/>
            <w:b/>
            <w:sz w:val="20"/>
            <w:szCs w:val="20"/>
            <w:lang w:val="en-US"/>
          </w:rPr>
          <w:delText>Interests</w:delText>
        </w:r>
      </w:del>
    </w:p>
    <w:p>
      <w:pPr>
        <w:numPr>
          <w:ilvl w:val="0"/>
          <w:numId w:val="4"/>
        </w:numPr>
        <w:spacing w:after="10" w:line="240" w:lineRule="auto"/>
        <w:ind w:left="720" w:hanging="357"/>
        <w:rPr>
          <w:del w:id="640" w:author="xu chao" w:date="2019-03-31T23:09:00Z"/>
          <w:rFonts w:ascii="Times New Roman" w:hAnsi="Times New Roman"/>
          <w:sz w:val="20"/>
          <w:szCs w:val="20"/>
          <w:lang w:val="en-US"/>
        </w:rPr>
      </w:pPr>
      <w:del w:id="641" w:author="xu chao" w:date="2019-03-31T23:09:00Z">
        <w:r>
          <w:rPr>
            <w:rFonts w:ascii="Times New Roman" w:hAnsi="Times New Roman"/>
            <w:sz w:val="20"/>
            <w:szCs w:val="20"/>
            <w:lang w:val="en-US"/>
          </w:rPr>
          <w:delText>International t</w:delText>
        </w:r>
      </w:del>
      <w:ins w:id="642" w:author="Lewis Hamilton" w:date="2017-11-25T14:32:00Z">
        <w:del w:id="643" w:author="xu chao" w:date="2019-03-31T23:09:00Z">
          <w:r>
            <w:rPr>
              <w:rFonts w:ascii="Times New Roman" w:hAnsi="Times New Roman"/>
              <w:sz w:val="20"/>
              <w:szCs w:val="20"/>
              <w:lang w:val="en-US"/>
            </w:rPr>
            <w:delText>ravel</w:delText>
          </w:r>
        </w:del>
      </w:ins>
      <w:del w:id="644" w:author="xu chao" w:date="2019-03-31T23:09:00Z">
        <w:r>
          <w:rPr>
            <w:rFonts w:ascii="Times New Roman" w:hAnsi="Times New Roman"/>
            <w:sz w:val="20"/>
            <w:szCs w:val="20"/>
            <w:lang w:val="en-US"/>
          </w:rPr>
          <w:delText xml:space="preserve">rips: </w:delText>
        </w:r>
      </w:del>
      <w:ins w:id="645" w:author="Lewis Hamilton" w:date="2017-11-25T14:32:00Z">
        <w:del w:id="646" w:author="xu chao" w:date="2019-03-31T23:09:00Z">
          <w:r>
            <w:rPr>
              <w:rFonts w:ascii="Times New Roman" w:hAnsi="Times New Roman"/>
              <w:sz w:val="20"/>
              <w:szCs w:val="20"/>
              <w:lang w:val="en-US"/>
            </w:rPr>
            <w:delText>visited</w:delText>
          </w:r>
        </w:del>
      </w:ins>
      <w:del w:id="647" w:author="xu chao" w:date="2019-03-31T23:09:00Z">
        <w:r>
          <w:rPr>
            <w:rFonts w:ascii="Times New Roman" w:hAnsi="Times New Roman"/>
            <w:sz w:val="20"/>
            <w:szCs w:val="20"/>
            <w:lang w:val="en-US"/>
          </w:rPr>
          <w:delText xml:space="preserve">having been to </w:delText>
        </w:r>
      </w:del>
      <w:ins w:id="648" w:author="Lewis Hamilton" w:date="2017-11-25T14:32:00Z">
        <w:del w:id="649" w:author="xu chao" w:date="2018-08-19T14:36:00Z">
          <w:r>
            <w:rPr>
              <w:rFonts w:hint="eastAsia" w:ascii="Times New Roman" w:hAnsi="Times New Roman"/>
              <w:sz w:val="20"/>
              <w:szCs w:val="20"/>
              <w:lang w:val="en-US" w:eastAsia="zh-CN"/>
            </w:rPr>
            <w:delText>six</w:delText>
          </w:r>
        </w:del>
      </w:ins>
      <w:del w:id="650" w:author="xu chao" w:date="2019-03-31T17:01:00Z">
        <w:r>
          <w:rPr>
            <w:rFonts w:hint="eastAsia" w:ascii="Times New Roman" w:hAnsi="Times New Roman"/>
            <w:sz w:val="20"/>
            <w:szCs w:val="20"/>
            <w:lang w:val="en-US" w:eastAsia="zh-CN"/>
          </w:rPr>
          <w:delText xml:space="preserve">6 </w:delText>
        </w:r>
      </w:del>
      <w:del w:id="651" w:author="xu chao" w:date="2019-03-31T23:09:00Z">
        <w:r>
          <w:rPr>
            <w:rFonts w:ascii="Times New Roman" w:hAnsi="Times New Roman"/>
            <w:sz w:val="20"/>
            <w:szCs w:val="20"/>
            <w:lang w:val="en-US"/>
          </w:rPr>
          <w:delText>countries</w:delText>
        </w:r>
      </w:del>
    </w:p>
    <w:p>
      <w:pPr>
        <w:numPr>
          <w:ilvl w:val="0"/>
          <w:numId w:val="4"/>
        </w:numPr>
        <w:spacing w:after="10" w:line="240" w:lineRule="auto"/>
        <w:ind w:left="720" w:hanging="357"/>
        <w:rPr>
          <w:del w:id="652" w:author="xu chao" w:date="2019-03-31T23:09:00Z"/>
          <w:rFonts w:ascii="Times New Roman" w:hAnsi="Times New Roman"/>
          <w:sz w:val="20"/>
          <w:szCs w:val="20"/>
          <w:lang w:val="en-US"/>
        </w:rPr>
      </w:pPr>
      <w:del w:id="653" w:author="xu chao" w:date="2019-03-31T23:09:00Z">
        <w:r>
          <w:rPr>
            <w:rFonts w:ascii="Times New Roman" w:hAnsi="Times New Roman"/>
            <w:sz w:val="20"/>
            <w:szCs w:val="20"/>
            <w:lang w:val="en-US"/>
          </w:rPr>
          <w:delText xml:space="preserve">Extreme sports: </w:delText>
        </w:r>
      </w:del>
      <w:ins w:id="654" w:author="chao xu" w:date="2017-11-28T13:32:00Z">
        <w:del w:id="655" w:author="xu chao" w:date="2019-03-31T23:09:00Z">
          <w:r>
            <w:rPr>
              <w:rFonts w:ascii="Times New Roman" w:hAnsi="Times New Roman"/>
              <w:sz w:val="20"/>
              <w:szCs w:val="20"/>
              <w:lang w:val="en-US"/>
            </w:rPr>
            <w:delText>Scuba diving</w:delText>
          </w:r>
        </w:del>
      </w:ins>
      <w:del w:id="656" w:author="xu chao" w:date="2019-03-31T23:09:00Z">
        <w:r>
          <w:rPr>
            <w:rFonts w:ascii="Times New Roman" w:hAnsi="Times New Roman"/>
            <w:sz w:val="20"/>
            <w:szCs w:val="20"/>
            <w:lang w:val="en-US"/>
          </w:rPr>
          <w:delText>Diving, Parachut</w:delText>
        </w:r>
      </w:del>
      <w:ins w:id="657" w:author="Lewis Hamilton" w:date="2017-11-25T14:32:00Z">
        <w:del w:id="658" w:author="xu chao" w:date="2019-03-31T23:09:00Z">
          <w:r>
            <w:rPr>
              <w:rFonts w:ascii="Times New Roman" w:hAnsi="Times New Roman"/>
              <w:sz w:val="20"/>
              <w:szCs w:val="20"/>
              <w:lang w:val="en-US"/>
            </w:rPr>
            <w:delText>ing</w:delText>
          </w:r>
        </w:del>
      </w:ins>
      <w:del w:id="659" w:author="xu chao" w:date="2019-03-31T23:09:00Z">
        <w:r>
          <w:rPr>
            <w:rFonts w:ascii="Times New Roman" w:hAnsi="Times New Roman"/>
            <w:sz w:val="20"/>
            <w:szCs w:val="20"/>
            <w:lang w:val="en-US"/>
          </w:rPr>
          <w:delText>e</w:delText>
        </w:r>
      </w:del>
    </w:p>
    <w:p>
      <w:pPr>
        <w:spacing w:after="10" w:line="240" w:lineRule="auto"/>
        <w:rPr>
          <w:del w:id="660" w:author="xu chao" w:date="2019-04-01T10:54:00Z"/>
          <w:rFonts w:ascii="Times New Roman" w:hAnsi="Times New Roman"/>
          <w:b/>
          <w:sz w:val="20"/>
          <w:szCs w:val="20"/>
          <w:lang w:val="en-US"/>
        </w:rPr>
      </w:pPr>
      <w:del w:id="661" w:author="xu chao" w:date="2019-04-01T10:54:00Z">
        <w:r>
          <w:rPr>
            <w:rFonts w:ascii="Times New Roman" w:hAnsi="Times New Roman"/>
            <w:b/>
            <w:sz w:val="20"/>
            <w:szCs w:val="20"/>
            <w:lang w:val="en-US"/>
          </w:rPr>
          <w:delText>Computer and Language Skills</w:delText>
        </w:r>
      </w:del>
    </w:p>
    <w:p>
      <w:pPr>
        <w:numPr>
          <w:ilvl w:val="0"/>
          <w:numId w:val="4"/>
        </w:numPr>
        <w:spacing w:after="10" w:line="240" w:lineRule="auto"/>
        <w:ind w:left="720" w:hanging="357"/>
        <w:rPr>
          <w:rFonts w:ascii="Times New Roman" w:hAnsi="Times New Roman"/>
          <w:sz w:val="20"/>
          <w:szCs w:val="20"/>
          <w:lang w:val="en-US"/>
        </w:rPr>
      </w:pPr>
      <w:r>
        <w:rPr>
          <w:rFonts w:hint="eastAsia" w:ascii="Times New Roman" w:hAnsi="Times New Roman"/>
          <w:sz w:val="20"/>
          <w:szCs w:val="20"/>
          <w:lang w:val="en-US"/>
        </w:rPr>
        <w:t>Coding</w:t>
      </w:r>
      <w:r>
        <w:rPr>
          <w:rFonts w:ascii="Times New Roman" w:hAnsi="Times New Roman"/>
          <w:sz w:val="20"/>
          <w:szCs w:val="20"/>
          <w:lang w:val="en-US"/>
        </w:rPr>
        <w:t>:</w:t>
      </w:r>
      <w:r>
        <w:t xml:space="preserve"> </w:t>
      </w:r>
      <w:del w:id="662" w:author="xu chao" w:date="2019-03-31T17:01:00Z">
        <w:r>
          <w:rPr>
            <w:rFonts w:ascii="Times New Roman" w:hAnsi="Times New Roman"/>
            <w:sz w:val="20"/>
            <w:szCs w:val="20"/>
            <w:lang w:val="en-US"/>
          </w:rPr>
          <w:delText xml:space="preserve">Matlab, </w:delText>
        </w:r>
      </w:del>
      <w:r>
        <w:rPr>
          <w:rFonts w:ascii="Times New Roman" w:hAnsi="Times New Roman"/>
          <w:sz w:val="20"/>
          <w:szCs w:val="20"/>
          <w:lang w:val="en-US"/>
        </w:rPr>
        <w:t>Python</w:t>
      </w:r>
      <w:ins w:id="663" w:author="xu chao" w:date="2019-03-31T23:07:00Z">
        <w:r>
          <w:rPr>
            <w:rFonts w:ascii="Times New Roman" w:hAnsi="Times New Roman"/>
            <w:sz w:val="20"/>
            <w:szCs w:val="20"/>
            <w:lang w:val="en-US"/>
          </w:rPr>
          <w:t xml:space="preserve"> (proficient)</w:t>
        </w:r>
      </w:ins>
      <w:r>
        <w:rPr>
          <w:rFonts w:ascii="Times New Roman" w:hAnsi="Times New Roman"/>
          <w:sz w:val="20"/>
          <w:szCs w:val="20"/>
          <w:lang w:val="en-US"/>
        </w:rPr>
        <w:t>,</w:t>
      </w:r>
      <w:ins w:id="664" w:author="xu chao" w:date="2019-03-31T17:01:00Z">
        <w:r>
          <w:rPr>
            <w:rFonts w:ascii="Times New Roman" w:hAnsi="Times New Roman"/>
            <w:sz w:val="20"/>
            <w:szCs w:val="20"/>
            <w:lang w:val="en-US"/>
          </w:rPr>
          <w:t xml:space="preserve"> </w:t>
        </w:r>
      </w:ins>
      <w:ins w:id="665" w:author="Chris-Chao" w:date="2019-08-05T02:47:58Z">
        <w:r>
          <w:rPr>
            <w:rFonts w:ascii="Times New Roman" w:hAnsi="Times New Roman"/>
            <w:sz w:val="20"/>
            <w:szCs w:val="20"/>
          </w:rPr>
          <w:t>Golang</w:t>
        </w:r>
      </w:ins>
      <w:ins w:id="666" w:author="Chris-Chao" w:date="2019-08-05T02:48:01Z">
        <w:r>
          <w:rPr>
            <w:rFonts w:ascii="Times New Roman" w:hAnsi="Times New Roman"/>
            <w:sz w:val="20"/>
            <w:szCs w:val="20"/>
          </w:rPr>
          <w:t>(</w:t>
        </w:r>
      </w:ins>
      <w:ins w:id="667" w:author="Chris-Chao" w:date="2019-08-05T02:48:03Z">
        <w:r>
          <w:rPr>
            <w:rFonts w:ascii="Times New Roman" w:hAnsi="Times New Roman"/>
            <w:sz w:val="20"/>
            <w:szCs w:val="20"/>
          </w:rPr>
          <w:t>pro</w:t>
        </w:r>
      </w:ins>
      <w:ins w:id="668" w:author="Chris-Chao" w:date="2019-08-05T02:48:04Z">
        <w:r>
          <w:rPr>
            <w:rFonts w:ascii="Times New Roman" w:hAnsi="Times New Roman"/>
            <w:sz w:val="20"/>
            <w:szCs w:val="20"/>
          </w:rPr>
          <w:t>fici</w:t>
        </w:r>
      </w:ins>
      <w:ins w:id="669" w:author="Chris-Chao" w:date="2019-08-05T02:48:06Z">
        <w:r>
          <w:rPr>
            <w:rFonts w:ascii="Times New Roman" w:hAnsi="Times New Roman"/>
            <w:sz w:val="20"/>
            <w:szCs w:val="20"/>
          </w:rPr>
          <w:t>e</w:t>
        </w:r>
      </w:ins>
      <w:ins w:id="670" w:author="Chris-Chao" w:date="2019-08-05T02:48:07Z">
        <w:r>
          <w:rPr>
            <w:rFonts w:ascii="Times New Roman" w:hAnsi="Times New Roman"/>
            <w:sz w:val="20"/>
            <w:szCs w:val="20"/>
          </w:rPr>
          <w:t>nt</w:t>
        </w:r>
      </w:ins>
      <w:ins w:id="671" w:author="Chris-Chao" w:date="2019-08-05T02:48:01Z">
        <w:r>
          <w:rPr>
            <w:rFonts w:ascii="Times New Roman" w:hAnsi="Times New Roman"/>
            <w:sz w:val="20"/>
            <w:szCs w:val="20"/>
          </w:rPr>
          <w:t>)</w:t>
        </w:r>
      </w:ins>
      <w:ins w:id="672" w:author="Chris-Chao" w:date="2019-08-05T02:47:59Z">
        <w:r>
          <w:rPr>
            <w:rFonts w:ascii="Times New Roman" w:hAnsi="Times New Roman"/>
            <w:sz w:val="20"/>
            <w:szCs w:val="20"/>
          </w:rPr>
          <w:t>,</w:t>
        </w:r>
      </w:ins>
      <w:ins w:id="673" w:author="Chris-Chao" w:date="2019-08-05T02:48:00Z">
        <w:r>
          <w:rPr>
            <w:rFonts w:ascii="Times New Roman" w:hAnsi="Times New Roman"/>
            <w:sz w:val="20"/>
            <w:szCs w:val="20"/>
          </w:rPr>
          <w:t xml:space="preserve"> </w:t>
        </w:r>
      </w:ins>
      <w:ins w:id="674" w:author="xu chao" w:date="2019-03-31T17:01:00Z">
        <w:r>
          <w:rPr>
            <w:rFonts w:ascii="Times New Roman" w:hAnsi="Times New Roman"/>
            <w:sz w:val="20"/>
            <w:szCs w:val="20"/>
            <w:lang w:val="en-US"/>
          </w:rPr>
          <w:t>Matlab</w:t>
        </w:r>
      </w:ins>
      <w:ins w:id="675" w:author="xu chao" w:date="2019-03-31T23:08:00Z">
        <w:r>
          <w:rPr>
            <w:rFonts w:ascii="Times New Roman" w:hAnsi="Times New Roman"/>
            <w:sz w:val="20"/>
            <w:szCs w:val="20"/>
            <w:lang w:val="en-US"/>
          </w:rPr>
          <w:t xml:space="preserve"> </w:t>
        </w:r>
      </w:ins>
      <w:ins w:id="676" w:author="xu chao" w:date="2019-03-31T23:07:00Z">
        <w:r>
          <w:rPr>
            <w:rFonts w:ascii="Times New Roman" w:hAnsi="Times New Roman"/>
            <w:sz w:val="20"/>
            <w:szCs w:val="20"/>
            <w:lang w:val="en-US"/>
          </w:rPr>
          <w:t>(</w:t>
        </w:r>
      </w:ins>
      <w:ins w:id="677" w:author="xu chao" w:date="2019-03-31T23:08:00Z">
        <w:r>
          <w:rPr>
            <w:rFonts w:ascii="Times New Roman" w:hAnsi="Times New Roman"/>
            <w:sz w:val="20"/>
            <w:szCs w:val="20"/>
            <w:lang w:val="en-US"/>
          </w:rPr>
          <w:t>proficient</w:t>
        </w:r>
      </w:ins>
      <w:ins w:id="678" w:author="xu chao" w:date="2019-03-31T23:07:00Z">
        <w:r>
          <w:rPr>
            <w:rFonts w:ascii="Times New Roman" w:hAnsi="Times New Roman"/>
            <w:sz w:val="20"/>
            <w:szCs w:val="20"/>
            <w:lang w:val="en-US"/>
          </w:rPr>
          <w:t>)</w:t>
        </w:r>
      </w:ins>
      <w:ins w:id="679" w:author="xu chao" w:date="2019-03-31T17:01:00Z">
        <w:r>
          <w:rPr>
            <w:rFonts w:ascii="Times New Roman" w:hAnsi="Times New Roman"/>
            <w:sz w:val="20"/>
            <w:szCs w:val="20"/>
            <w:lang w:val="en-US"/>
          </w:rPr>
          <w:t xml:space="preserve">, </w:t>
        </w:r>
      </w:ins>
      <w:del w:id="680" w:author="xu chao" w:date="2019-03-31T17:01:00Z">
        <w:r>
          <w:rPr>
            <w:rFonts w:ascii="Times New Roman" w:hAnsi="Times New Roman"/>
            <w:sz w:val="20"/>
            <w:szCs w:val="20"/>
            <w:lang w:val="en-US"/>
          </w:rPr>
          <w:delText xml:space="preserve"> </w:delText>
        </w:r>
      </w:del>
      <w:del w:id="681" w:author="Chris-Chao" w:date="2019-08-05T02:47:51Z">
        <w:r>
          <w:rPr>
            <w:rFonts w:ascii="Times New Roman" w:hAnsi="Times New Roman"/>
            <w:sz w:val="20"/>
            <w:szCs w:val="20"/>
            <w:lang w:val="en-US"/>
          </w:rPr>
          <w:delText>C</w:delText>
        </w:r>
      </w:del>
      <w:ins w:id="682" w:author="xu chao" w:date="2019-03-31T23:08:00Z">
        <w:del w:id="683" w:author="Chris-Chao" w:date="2019-08-05T02:47:51Z">
          <w:r>
            <w:rPr>
              <w:rFonts w:ascii="Times New Roman" w:hAnsi="Times New Roman"/>
              <w:sz w:val="20"/>
              <w:szCs w:val="20"/>
              <w:lang w:val="en-US"/>
            </w:rPr>
            <w:delText>/</w:delText>
          </w:r>
        </w:del>
      </w:ins>
      <w:del w:id="684" w:author="xu chao" w:date="2019-03-31T23:08:00Z">
        <w:r>
          <w:rPr>
            <w:rFonts w:ascii="Times New Roman" w:hAnsi="Times New Roman"/>
            <w:sz w:val="20"/>
            <w:szCs w:val="20"/>
            <w:lang w:val="en-US"/>
          </w:rPr>
          <w:delText xml:space="preserve">, </w:delText>
        </w:r>
      </w:del>
      <w:r>
        <w:rPr>
          <w:rFonts w:ascii="Times New Roman" w:hAnsi="Times New Roman"/>
          <w:sz w:val="20"/>
          <w:szCs w:val="20"/>
          <w:lang w:val="en-US"/>
        </w:rPr>
        <w:t>C++</w:t>
      </w:r>
      <w:ins w:id="685" w:author="xu chao" w:date="2019-03-31T23:08:00Z">
        <w:r>
          <w:rPr>
            <w:rFonts w:ascii="Times New Roman" w:hAnsi="Times New Roman"/>
            <w:sz w:val="20"/>
            <w:szCs w:val="20"/>
            <w:lang w:val="en-US"/>
          </w:rPr>
          <w:t xml:space="preserve"> (prior experience)</w:t>
        </w:r>
      </w:ins>
      <w:del w:id="686" w:author="xu chao" w:date="2019-03-31T23:08:00Z">
        <w:r>
          <w:rPr>
            <w:rFonts w:ascii="Times New Roman" w:hAnsi="Times New Roman"/>
            <w:sz w:val="20"/>
            <w:szCs w:val="20"/>
            <w:lang w:val="en-US"/>
          </w:rPr>
          <w:delText>, Verilog, LaTex</w:delText>
        </w:r>
      </w:del>
    </w:p>
    <w:p>
      <w:pPr>
        <w:numPr>
          <w:ilvl w:val="0"/>
          <w:numId w:val="4"/>
        </w:numPr>
        <w:spacing w:after="10" w:line="240" w:lineRule="auto"/>
        <w:ind w:left="720" w:hanging="357"/>
        <w:rPr>
          <w:del w:id="687" w:author="xu chao" w:date="2019-03-31T23:10:00Z"/>
          <w:rFonts w:ascii="Times New Roman" w:hAnsi="Times New Roman"/>
          <w:sz w:val="20"/>
          <w:szCs w:val="20"/>
          <w:lang w:val="en-US"/>
        </w:rPr>
      </w:pPr>
      <w:del w:id="688" w:author="xu chao" w:date="2019-03-31T23:09:00Z">
        <w:r>
          <w:rPr>
            <w:rFonts w:hint="eastAsia" w:ascii="Times New Roman" w:hAnsi="Times New Roman"/>
            <w:sz w:val="20"/>
            <w:szCs w:val="20"/>
            <w:lang w:val="en-US" w:eastAsia="zh-CN"/>
          </w:rPr>
          <w:delText>Software</w:delText>
        </w:r>
      </w:del>
      <w:ins w:id="689" w:author="xu chao" w:date="2019-04-01T10:58:00Z">
        <w:r>
          <w:rPr>
            <w:rFonts w:hint="eastAsia" w:ascii="Times New Roman" w:hAnsi="Times New Roman"/>
            <w:sz w:val="20"/>
            <w:szCs w:val="20"/>
            <w:lang w:val="en-US" w:eastAsia="zh-CN"/>
          </w:rPr>
          <w:t>Tools</w:t>
        </w:r>
      </w:ins>
      <w:r>
        <w:rPr>
          <w:rFonts w:ascii="Times New Roman" w:hAnsi="Times New Roman"/>
          <w:sz w:val="20"/>
          <w:szCs w:val="20"/>
          <w:lang w:val="en-US"/>
        </w:rPr>
        <w:t xml:space="preserve">: </w:t>
      </w:r>
      <w:ins w:id="690" w:author="xu chao" w:date="2019-04-01T10:58:00Z">
        <w:r>
          <w:rPr>
            <w:rFonts w:hint="eastAsia" w:ascii="Times New Roman" w:hAnsi="Times New Roman"/>
            <w:sz w:val="20"/>
            <w:szCs w:val="20"/>
            <w:lang w:val="en-US" w:eastAsia="zh-CN"/>
          </w:rPr>
          <w:t>Git</w:t>
        </w:r>
      </w:ins>
      <w:ins w:id="691" w:author="xu chao" w:date="2019-04-01T10:58:00Z">
        <w:r>
          <w:rPr>
            <w:rFonts w:ascii="Times New Roman" w:hAnsi="Times New Roman"/>
            <w:sz w:val="20"/>
            <w:szCs w:val="20"/>
            <w:lang w:val="en-US" w:eastAsia="zh-CN"/>
          </w:rPr>
          <w:t xml:space="preserve">, </w:t>
        </w:r>
      </w:ins>
      <w:ins w:id="692" w:author="xu chao" w:date="2019-04-01T10:58:00Z">
        <w:del w:id="693" w:author="Chris-Chao" w:date="2019-08-05T02:56:57Z">
          <w:r>
            <w:rPr>
              <w:rFonts w:hint="eastAsia" w:ascii="Times New Roman" w:hAnsi="Times New Roman"/>
              <w:sz w:val="20"/>
              <w:szCs w:val="20"/>
              <w:lang w:val="en-US" w:eastAsia="zh-CN"/>
            </w:rPr>
            <w:delText>JMP</w:delText>
          </w:r>
        </w:del>
      </w:ins>
      <w:ins w:id="694" w:author="Chris-Chao" w:date="2019-08-05T02:56:57Z">
        <w:r>
          <w:rPr>
            <w:rFonts w:hint="default" w:ascii="Times New Roman" w:hAnsi="Times New Roman"/>
            <w:sz w:val="20"/>
            <w:szCs w:val="20"/>
            <w:lang w:eastAsia="zh-CN"/>
          </w:rPr>
          <w:t>K</w:t>
        </w:r>
      </w:ins>
      <w:ins w:id="695" w:author="Chris-Chao" w:date="2019-08-05T02:56:58Z">
        <w:r>
          <w:rPr>
            <w:rFonts w:hint="default" w:ascii="Times New Roman" w:hAnsi="Times New Roman"/>
            <w:sz w:val="20"/>
            <w:szCs w:val="20"/>
            <w:lang w:eastAsia="zh-CN"/>
          </w:rPr>
          <w:t>af</w:t>
        </w:r>
      </w:ins>
      <w:ins w:id="696" w:author="Chris-Chao" w:date="2019-08-05T02:56:59Z">
        <w:r>
          <w:rPr>
            <w:rFonts w:hint="default" w:ascii="Times New Roman" w:hAnsi="Times New Roman"/>
            <w:sz w:val="20"/>
            <w:szCs w:val="20"/>
            <w:lang w:eastAsia="zh-CN"/>
          </w:rPr>
          <w:t>ka</w:t>
        </w:r>
      </w:ins>
      <w:ins w:id="697" w:author="xu chao" w:date="2019-04-01T10:58:00Z">
        <w:r>
          <w:rPr>
            <w:rFonts w:ascii="Times New Roman" w:hAnsi="Times New Roman"/>
            <w:sz w:val="20"/>
            <w:szCs w:val="20"/>
            <w:lang w:val="en-US" w:eastAsia="zh-CN"/>
          </w:rPr>
          <w:t xml:space="preserve">, </w:t>
        </w:r>
      </w:ins>
      <w:ins w:id="698" w:author="xu chao" w:date="2019-03-31T23:09:00Z">
        <w:del w:id="699" w:author="Chris-Chao" w:date="2019-08-05T02:57:02Z">
          <w:r>
            <w:rPr>
              <w:rFonts w:ascii="Times New Roman" w:hAnsi="Times New Roman"/>
              <w:sz w:val="20"/>
              <w:szCs w:val="20"/>
              <w:lang w:val="en-US"/>
            </w:rPr>
            <w:delText>Verilog</w:delText>
          </w:r>
        </w:del>
      </w:ins>
      <w:ins w:id="700" w:author="Chris-Chao" w:date="2019-08-05T02:57:02Z">
        <w:r>
          <w:rPr>
            <w:rFonts w:ascii="Times New Roman" w:hAnsi="Times New Roman"/>
            <w:sz w:val="20"/>
            <w:szCs w:val="20"/>
          </w:rPr>
          <w:t>Hive</w:t>
        </w:r>
      </w:ins>
      <w:ins w:id="701" w:author="xu chao" w:date="2019-03-31T23:09:00Z">
        <w:r>
          <w:rPr>
            <w:rFonts w:ascii="Times New Roman" w:hAnsi="Times New Roman"/>
            <w:sz w:val="20"/>
            <w:szCs w:val="20"/>
            <w:lang w:val="en-US"/>
          </w:rPr>
          <w:t>, Hadoop, Spark,</w:t>
        </w:r>
      </w:ins>
      <w:ins w:id="702" w:author="Chris-Chao" w:date="2019-08-05T02:57:14Z">
        <w:r>
          <w:rPr>
            <w:rFonts w:ascii="Times New Roman" w:hAnsi="Times New Roman"/>
            <w:sz w:val="20"/>
            <w:szCs w:val="20"/>
          </w:rPr>
          <w:t xml:space="preserve"> Cli</w:t>
        </w:r>
      </w:ins>
      <w:ins w:id="703" w:author="Chris-Chao" w:date="2019-08-05T02:57:15Z">
        <w:r>
          <w:rPr>
            <w:rFonts w:ascii="Times New Roman" w:hAnsi="Times New Roman"/>
            <w:sz w:val="20"/>
            <w:szCs w:val="20"/>
          </w:rPr>
          <w:t>c</w:t>
        </w:r>
      </w:ins>
      <w:ins w:id="704" w:author="Chris-Chao" w:date="2019-08-05T02:57:16Z">
        <w:r>
          <w:rPr>
            <w:rFonts w:ascii="Times New Roman" w:hAnsi="Times New Roman"/>
            <w:sz w:val="20"/>
            <w:szCs w:val="20"/>
          </w:rPr>
          <w:t>kHous</w:t>
        </w:r>
      </w:ins>
      <w:ins w:id="705" w:author="Chris-Chao" w:date="2019-08-05T02:57:17Z">
        <w:r>
          <w:rPr>
            <w:rFonts w:ascii="Times New Roman" w:hAnsi="Times New Roman"/>
            <w:sz w:val="20"/>
            <w:szCs w:val="20"/>
          </w:rPr>
          <w:t>e,</w:t>
        </w:r>
      </w:ins>
      <w:ins w:id="706" w:author="Chris-Chao" w:date="2019-08-05T02:57:18Z">
        <w:r>
          <w:rPr>
            <w:rFonts w:ascii="Times New Roman" w:hAnsi="Times New Roman"/>
            <w:sz w:val="20"/>
            <w:szCs w:val="20"/>
          </w:rPr>
          <w:t xml:space="preserve"> </w:t>
        </w:r>
      </w:ins>
      <w:ins w:id="707" w:author="Chris-Chao" w:date="2019-08-05T02:57:19Z">
        <w:r>
          <w:rPr>
            <w:rFonts w:ascii="Times New Roman" w:hAnsi="Times New Roman"/>
            <w:sz w:val="20"/>
            <w:szCs w:val="20"/>
          </w:rPr>
          <w:t>Influx</w:t>
        </w:r>
      </w:ins>
      <w:ins w:id="708" w:author="Chris-Chao" w:date="2019-08-05T02:57:20Z">
        <w:r>
          <w:rPr>
            <w:rFonts w:ascii="Times New Roman" w:hAnsi="Times New Roman"/>
            <w:sz w:val="20"/>
            <w:szCs w:val="20"/>
          </w:rPr>
          <w:t>D</w:t>
        </w:r>
      </w:ins>
      <w:ins w:id="709" w:author="Chris-Chao" w:date="2019-08-05T02:57:23Z">
        <w:r>
          <w:rPr>
            <w:rFonts w:ascii="Times New Roman" w:hAnsi="Times New Roman"/>
            <w:sz w:val="20"/>
            <w:szCs w:val="20"/>
          </w:rPr>
          <w:t>B,</w:t>
        </w:r>
      </w:ins>
      <w:ins w:id="710" w:author="xu chao" w:date="2019-03-31T23:09:00Z">
        <w:r>
          <w:rPr>
            <w:rFonts w:ascii="Times New Roman" w:hAnsi="Times New Roman"/>
            <w:sz w:val="20"/>
            <w:szCs w:val="20"/>
            <w:lang w:val="en-US"/>
          </w:rPr>
          <w:t xml:space="preserve"> </w:t>
        </w:r>
      </w:ins>
      <w:ins w:id="711" w:author="Chris-Chao" w:date="2019-08-05T02:57:31Z">
        <w:r>
          <w:rPr>
            <w:rFonts w:ascii="Times New Roman" w:hAnsi="Times New Roman"/>
            <w:sz w:val="20"/>
            <w:szCs w:val="20"/>
          </w:rPr>
          <w:t>My</w:t>
        </w:r>
      </w:ins>
      <w:ins w:id="712" w:author="Chris-Chao" w:date="2019-08-05T02:57:32Z">
        <w:r>
          <w:rPr>
            <w:rFonts w:ascii="Times New Roman" w:hAnsi="Times New Roman"/>
            <w:sz w:val="20"/>
            <w:szCs w:val="20"/>
          </w:rPr>
          <w:t>SQL</w:t>
        </w:r>
      </w:ins>
      <w:ins w:id="713" w:author="Chris-Chao" w:date="2019-08-05T02:57:33Z">
        <w:r>
          <w:rPr>
            <w:rFonts w:ascii="Times New Roman" w:hAnsi="Times New Roman"/>
            <w:sz w:val="20"/>
            <w:szCs w:val="20"/>
          </w:rPr>
          <w:t xml:space="preserve">, </w:t>
        </w:r>
      </w:ins>
      <w:ins w:id="714" w:author="xu chao" w:date="2019-03-31T23:09:00Z">
        <w:r>
          <w:rPr>
            <w:rFonts w:ascii="Times New Roman" w:hAnsi="Times New Roman"/>
            <w:sz w:val="20"/>
            <w:szCs w:val="20"/>
            <w:lang w:val="en-US"/>
          </w:rPr>
          <w:t>Latex</w:t>
        </w:r>
      </w:ins>
      <w:del w:id="715" w:author="xu chao" w:date="2019-03-31T23:09:00Z">
        <w:r>
          <w:rPr>
            <w:rFonts w:ascii="Times New Roman" w:hAnsi="Times New Roman"/>
            <w:sz w:val="20"/>
            <w:szCs w:val="20"/>
            <w:lang w:val="en-US"/>
          </w:rPr>
          <w:delText>Cadence, LTspice</w:delText>
        </w:r>
      </w:del>
    </w:p>
    <w:p>
      <w:pPr>
        <w:numPr>
          <w:ilvl w:val="0"/>
          <w:numId w:val="4"/>
        </w:numPr>
        <w:spacing w:after="10" w:line="240" w:lineRule="auto"/>
        <w:ind w:left="720" w:hanging="357"/>
        <w:pPrChange w:id="716" w:author="xu chao" w:date="2019-03-31T23:10:00Z">
          <w:pPr/>
        </w:pPrChange>
      </w:pPr>
    </w:p>
    <w:sectPr>
      <w:pgSz w:w="11907" w:h="16839"/>
      <w:pgMar w:top="864" w:right="1080" w:bottom="864" w:left="1080" w:header="706" w:footer="706"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ewis Hamilton" w:date="2017-11-25T14:13:00Z" w:initials="LH">
    <w:p w14:paraId="73FBB7EE">
      <w:pPr>
        <w:pStyle w:val="4"/>
      </w:pPr>
      <w:r>
        <w:t xml:space="preserve">Do you have an English first name you could use in addition to / instead of your Chinese name? This is by no means mandatory, however does show a certain aptitude for adapting to a Western culture. This is something the majority of students from oversees tend do, however I must stress it is not mandatory </w:t>
      </w:r>
      <w:r>
        <w:rPr>
          <w:rFonts w:ascii="Segoe UI Emoji" w:hAnsi="Segoe UI Emoji" w:eastAsia="Segoe UI Emoji" w:cs="Segoe UI Emoji"/>
        </w:rPr>
        <w:t>😊</w:t>
      </w:r>
    </w:p>
    <w:p w14:paraId="8B7EC0C0">
      <w:pPr>
        <w:pStyle w:val="4"/>
      </w:pPr>
    </w:p>
  </w:comment>
  <w:comment w:id="1" w:author="chao xu" w:date="2017-11-28T13:41:00Z" w:initials="cx">
    <w:p w14:paraId="5DFE2A6F">
      <w:pPr>
        <w:pStyle w:val="4"/>
      </w:pPr>
      <w:r>
        <w:t xml:space="preserve">My English name is Bourne. However, when I email professors, I always uses my first name Chao. Maybe I tend to use Chao. Actually, I sometimes confused that whether I should use Chao or Bourne. </w:t>
      </w:r>
    </w:p>
  </w:comment>
  <w:comment w:id="2" w:author="Lewis Hamilton" w:date="2017-12-01T18:02:00Z" w:initials="LH">
    <w:p w14:paraId="1F7FA752">
      <w:pPr>
        <w:pStyle w:val="4"/>
      </w:pPr>
      <w:r>
        <w:t>I think in that case then it is perfectly fine to just use your Chinese name of Chao :)</w:t>
      </w:r>
    </w:p>
  </w:comment>
  <w:comment w:id="3" w:author="Lewis Hamilton" w:date="2017-11-25T14:12:00Z" w:initials="LH">
    <w:p w14:paraId="7EFD721E">
      <w:pPr>
        <w:pStyle w:val="4"/>
      </w:pPr>
      <w:r>
        <w:t>I have removed the department and address form this title section, as the only information which is required here is really your name, and email and telephone number</w:t>
      </w:r>
    </w:p>
    <w:p w14:paraId="2ECB6E5B">
      <w:pPr>
        <w:pStyle w:val="4"/>
      </w:pPr>
    </w:p>
  </w:comment>
  <w:comment w:id="4" w:author="Lewis Hamilton" w:date="2017-11-25T14:33:00Z" w:initials="LH">
    <w:p w14:paraId="1CEF3E8B">
      <w:pPr>
        <w:pStyle w:val="4"/>
      </w:pPr>
      <w:r>
        <w:t>For these entries If possible, could you add out of how may students you were selected for these scholarships and were in the top percentages you state? This would add great context as it makes a difference if you were the top 1% of 20 or 2000 students.</w:t>
      </w:r>
    </w:p>
  </w:comment>
  <w:comment w:id="6" w:author="Lewis Hamilton" w:date="2017-11-25T14:17:00Z" w:initials="LH">
    <w:p w14:paraId="7DFF7E85">
      <w:pPr>
        <w:pStyle w:val="4"/>
      </w:pPr>
      <w:r>
        <w:t>This doesn’t make much sense to me. Do you mean you worked as part of a team on a project? If this is relevant to your application, then I would consider listing some basic information on what the projects were exactly</w:t>
      </w:r>
    </w:p>
  </w:comment>
  <w:comment w:id="5" w:author="Lewis Hamilton" w:date="2017-11-25T14:27:00Z" w:initials="LH">
    <w:p w14:paraId="B3BF4F61">
      <w:pPr>
        <w:pStyle w:val="4"/>
      </w:pPr>
      <w:r>
        <w:t>I would consider removing this from this section, as you have already gone into more detail about it in your research section.</w:t>
      </w:r>
    </w:p>
  </w:comment>
  <w:comment w:id="7" w:author="Lewis Hamilton" w:date="2017-11-25T14:19:00Z" w:initials="LH">
    <w:p w14:paraId="DFFF28D5">
      <w:pPr>
        <w:pStyle w:val="4"/>
      </w:pPr>
      <w:r>
        <w:t>Do you mean systems here?</w:t>
      </w:r>
    </w:p>
  </w:comment>
  <w:comment w:id="8" w:author="Lewis Hamilton" w:date="2017-11-25T14:20:00Z" w:initials="LH">
    <w:p w14:paraId="2F7E3B3D">
      <w:pPr>
        <w:pStyle w:val="4"/>
      </w:pPr>
      <w:r>
        <w:t>Do you mean networks here?</w:t>
      </w:r>
    </w:p>
  </w:comment>
  <w:comment w:id="9" w:author="Lewis Hamilton" w:date="2017-11-25T14:23:00Z" w:initials="LH">
    <w:p w14:paraId="0DE334A8">
      <w:pPr>
        <w:pStyle w:val="4"/>
      </w:pPr>
      <w:r>
        <w:t>This doesn’t make much sense to me, but then I am not an industry expert. I would consider re-phrasing this is simpler terms if possible. Is this what you discovered post research (the results)?</w:t>
      </w:r>
    </w:p>
  </w:comment>
  <w:comment w:id="10" w:author="chao xu" w:date="2017-11-28T13:33:00Z" w:initials="cx">
    <w:p w14:paraId="BEC9AD70">
      <w:pPr>
        <w:pStyle w:val="4"/>
      </w:pPr>
      <w:r>
        <w:t>Outcome is simplifying the model.</w:t>
      </w:r>
    </w:p>
  </w:comment>
  <w:comment w:id="11" w:author="Lewis Hamilton" w:date="2017-11-25T14:29:00Z" w:initials="LH">
    <w:p w14:paraId="32DFF442">
      <w:pPr>
        <w:pStyle w:val="4"/>
      </w:pPr>
    </w:p>
  </w:comment>
  <w:comment w:id="12" w:author="Lewis Hamilton" w:date="2017-11-25T14:29:00Z" w:initials="LH">
    <w:p w14:paraId="7DD7B198">
      <w:pPr>
        <w:pStyle w:val="4"/>
      </w:pPr>
    </w:p>
  </w:comment>
  <w:comment w:id="13" w:author="Lewis Hamilton" w:date="2017-11-25T14:29:00Z" w:initials="LH">
    <w:p w14:paraId="6D55C6D6">
      <w:pPr>
        <w:pStyle w:val="4"/>
      </w:pPr>
      <w:r>
        <w:t>This statement alone doesn’t mean much. Champion of which matches exactly? Are there any specific achievements to mention? If not then I would remove this line</w:t>
      </w:r>
    </w:p>
  </w:comment>
  <w:comment w:id="14" w:author="Lewis Hamilton" w:date="2017-11-25T14:30:00Z" w:initials="LH">
    <w:p w14:paraId="737FA307">
      <w:pPr>
        <w:pStyle w:val="4"/>
      </w:pPr>
      <w:r>
        <w:t>Should this be overseas? Maybe not, but thought I would check with you</w:t>
      </w:r>
    </w:p>
  </w:comment>
  <w:comment w:id="15" w:author="chao xu" w:date="2017-11-28T13:40:00Z" w:initials="cx">
    <w:p w14:paraId="7E9A9814">
      <w:pPr>
        <w:pStyle w:val="4"/>
      </w:pPr>
      <w:r>
        <w:t>Yes, it should be overseas.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8B7EC0C0" w15:done="0"/>
  <w15:commentEx w15:paraId="5DFE2A6F" w15:done="0" w15:paraIdParent="8B7EC0C0"/>
  <w15:commentEx w15:paraId="1F7FA752" w15:done="0" w15:paraIdParent="8B7EC0C0"/>
  <w15:commentEx w15:paraId="2ECB6E5B" w15:done="0"/>
  <w15:commentEx w15:paraId="1CEF3E8B" w15:done="0"/>
  <w15:commentEx w15:paraId="7DFF7E85" w15:done="0"/>
  <w15:commentEx w15:paraId="B3BF4F61" w15:done="0"/>
  <w15:commentEx w15:paraId="DFFF28D5" w15:done="0"/>
  <w15:commentEx w15:paraId="2F7E3B3D" w15:done="0"/>
  <w15:commentEx w15:paraId="0DE334A8" w15:done="0"/>
  <w15:commentEx w15:paraId="BEC9AD70" w15:done="0" w15:paraIdParent="0DE334A8"/>
  <w15:commentEx w15:paraId="32DFF442" w15:done="0"/>
  <w15:commentEx w15:paraId="7DD7B198" w15:done="0" w15:paraIdParent="32DFF442"/>
  <w15:commentEx w15:paraId="6D55C6D6" w15:done="0" w15:paraIdParent="32DFF442"/>
  <w15:commentEx w15:paraId="737FA307" w15:done="0"/>
  <w15:commentEx w15:paraId="7E9A9814" w15:done="0" w15:paraIdParent="737FA307"/>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2"/>
    <w:family w:val="decorative"/>
    <w:pitch w:val="default"/>
    <w:sig w:usb0="00000000" w:usb1="00000000" w:usb2="00000000" w:usb3="00000000" w:csb0="80000000" w:csb1="00000000"/>
  </w:font>
  <w:font w:name="Segoe UI Emoji">
    <w:altName w:val="PingFang SC"/>
    <w:panose1 w:val="020B0502040204020203"/>
    <w:charset w:val="00"/>
    <w:family w:val="swiss"/>
    <w:pitch w:val="default"/>
    <w:sig w:usb0="00000000" w:usb1="00000000" w:usb2="00000000" w:usb3="00000000" w:csb0="00000001" w:csb1="00000000"/>
  </w:font>
  <w:font w:name="Helvetica">
    <w:panose1 w:val="00000000000000000000"/>
    <w:charset w:val="00"/>
    <w:family w:val="auto"/>
    <w:pitch w:val="default"/>
    <w:sig w:usb0="E00002FF" w:usb1="5000785B" w:usb2="00000000" w:usb3="00000000" w:csb0="2000019F" w:csb1="4F010000"/>
  </w:font>
  <w:font w:name="HYShuSongEr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HYZhongHeiKW">
    <w:panose1 w:val="00020600040101010101"/>
    <w:charset w:val="86"/>
    <w:family w:val="auto"/>
    <w:pitch w:val="default"/>
    <w:sig w:usb0="A00002BF" w:usb1="18EF7CFA" w:usb2="00000016" w:usb3="00000000" w:csb0="00040000" w:csb1="00000000"/>
  </w:font>
  <w:font w:name="Symbol">
    <w:panose1 w:val="05050102010706020507"/>
    <w:charset w:val="00"/>
    <w:family w:val="auto"/>
    <w:pitch w:val="default"/>
    <w:sig w:usb0="00000000" w:usb1="00000000" w:usb2="00000000" w:usb3="00000000" w:csb0="80000000" w:csb1="00000000"/>
  </w:font>
  <w:font w:name="SimSun">
    <w:altName w:val="HYShuSongErKW"/>
    <w:panose1 w:val="00000000000000000000"/>
    <w:charset w:val="00"/>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apple-system">
    <w:altName w:val="PingFang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81F37"/>
    <w:multiLevelType w:val="multilevel"/>
    <w:tmpl w:val="43181F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ACB01F5"/>
    <w:multiLevelType w:val="multilevel"/>
    <w:tmpl w:val="4ACB01F5"/>
    <w:lvl w:ilvl="0" w:tentative="0">
      <w:start w:val="1"/>
      <w:numFmt w:val="bullet"/>
      <w:lvlText w:val=""/>
      <w:lvlJc w:val="left"/>
      <w:pPr>
        <w:ind w:left="3576" w:hanging="360"/>
      </w:pPr>
      <w:rPr>
        <w:rFonts w:hint="default" w:ascii="Symbol" w:hAnsi="Symbol"/>
      </w:rPr>
    </w:lvl>
    <w:lvl w:ilvl="1" w:tentative="0">
      <w:start w:val="1"/>
      <w:numFmt w:val="bullet"/>
      <w:lvlText w:val="o"/>
      <w:lvlJc w:val="left"/>
      <w:pPr>
        <w:ind w:left="4296" w:hanging="360"/>
      </w:pPr>
      <w:rPr>
        <w:rFonts w:hint="default" w:ascii="Courier New" w:hAnsi="Courier New" w:cs="Courier New"/>
      </w:rPr>
    </w:lvl>
    <w:lvl w:ilvl="2" w:tentative="0">
      <w:start w:val="1"/>
      <w:numFmt w:val="bullet"/>
      <w:lvlText w:val=""/>
      <w:lvlJc w:val="left"/>
      <w:pPr>
        <w:ind w:left="5016" w:hanging="360"/>
      </w:pPr>
      <w:rPr>
        <w:rFonts w:hint="default" w:ascii="Wingdings" w:hAnsi="Wingdings"/>
      </w:rPr>
    </w:lvl>
    <w:lvl w:ilvl="3" w:tentative="0">
      <w:start w:val="1"/>
      <w:numFmt w:val="bullet"/>
      <w:lvlText w:val=""/>
      <w:lvlJc w:val="left"/>
      <w:pPr>
        <w:ind w:left="5736" w:hanging="360"/>
      </w:pPr>
      <w:rPr>
        <w:rFonts w:hint="default" w:ascii="Symbol" w:hAnsi="Symbol"/>
      </w:rPr>
    </w:lvl>
    <w:lvl w:ilvl="4" w:tentative="0">
      <w:start w:val="1"/>
      <w:numFmt w:val="bullet"/>
      <w:lvlText w:val="o"/>
      <w:lvlJc w:val="left"/>
      <w:pPr>
        <w:ind w:left="6456" w:hanging="360"/>
      </w:pPr>
      <w:rPr>
        <w:rFonts w:hint="default" w:ascii="Courier New" w:hAnsi="Courier New" w:cs="Courier New"/>
      </w:rPr>
    </w:lvl>
    <w:lvl w:ilvl="5" w:tentative="0">
      <w:start w:val="1"/>
      <w:numFmt w:val="bullet"/>
      <w:lvlText w:val=""/>
      <w:lvlJc w:val="left"/>
      <w:pPr>
        <w:ind w:left="7176" w:hanging="360"/>
      </w:pPr>
      <w:rPr>
        <w:rFonts w:hint="default" w:ascii="Wingdings" w:hAnsi="Wingdings"/>
      </w:rPr>
    </w:lvl>
    <w:lvl w:ilvl="6" w:tentative="0">
      <w:start w:val="1"/>
      <w:numFmt w:val="bullet"/>
      <w:lvlText w:val=""/>
      <w:lvlJc w:val="left"/>
      <w:pPr>
        <w:ind w:left="7896" w:hanging="360"/>
      </w:pPr>
      <w:rPr>
        <w:rFonts w:hint="default" w:ascii="Symbol" w:hAnsi="Symbol"/>
      </w:rPr>
    </w:lvl>
    <w:lvl w:ilvl="7" w:tentative="0">
      <w:start w:val="1"/>
      <w:numFmt w:val="bullet"/>
      <w:lvlText w:val="o"/>
      <w:lvlJc w:val="left"/>
      <w:pPr>
        <w:ind w:left="8616" w:hanging="360"/>
      </w:pPr>
      <w:rPr>
        <w:rFonts w:hint="default" w:ascii="Courier New" w:hAnsi="Courier New" w:cs="Courier New"/>
      </w:rPr>
    </w:lvl>
    <w:lvl w:ilvl="8" w:tentative="0">
      <w:start w:val="1"/>
      <w:numFmt w:val="bullet"/>
      <w:lvlText w:val=""/>
      <w:lvlJc w:val="left"/>
      <w:pPr>
        <w:ind w:left="9336" w:hanging="360"/>
      </w:pPr>
      <w:rPr>
        <w:rFonts w:hint="default" w:ascii="Wingdings" w:hAnsi="Wingdings"/>
      </w:rPr>
    </w:lvl>
  </w:abstractNum>
  <w:abstractNum w:abstractNumId="2">
    <w:nsid w:val="62A05BE0"/>
    <w:multiLevelType w:val="multilevel"/>
    <w:tmpl w:val="62A05B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9446F48"/>
    <w:multiLevelType w:val="multilevel"/>
    <w:tmpl w:val="79446F48"/>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ewis Hamilton">
    <w15:presenceInfo w15:providerId="Windows Live" w15:userId="34607bc14b78631f"/>
  </w15:person>
  <w15:person w15:author="chao xu">
    <w15:presenceInfo w15:providerId="Windows Live" w15:userId="06bc2716c91fad23"/>
  </w15:person>
  <w15:person w15:author="xu chao">
    <w15:presenceInfo w15:providerId="Windows Live" w15:userId="06bc2716c91fad23"/>
  </w15:person>
  <w15:person w15:author="Chris-Chao">
    <w15:presenceInfo w15:providerId="WPS Office" w15:userId="4170853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5"/>
  <w:bordersDoNotSurroundHeader w:val="0"/>
  <w:bordersDoNotSurroundFooter w:val="0"/>
  <w:revisionView w:markup="0"/>
  <w:trackRevisions w:val="1"/>
  <w:documentProtection w:enforcement="0"/>
  <w:defaultTabStop w:val="418"/>
  <w:hyphenationZone w:val="425"/>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C81"/>
    <w:rsid w:val="00012E04"/>
    <w:rsid w:val="00013C3D"/>
    <w:rsid w:val="00014528"/>
    <w:rsid w:val="000235CF"/>
    <w:rsid w:val="00025CA9"/>
    <w:rsid w:val="00026A5A"/>
    <w:rsid w:val="0003141F"/>
    <w:rsid w:val="00036613"/>
    <w:rsid w:val="00041758"/>
    <w:rsid w:val="00042D4D"/>
    <w:rsid w:val="000461D7"/>
    <w:rsid w:val="0005396A"/>
    <w:rsid w:val="0005615F"/>
    <w:rsid w:val="00056266"/>
    <w:rsid w:val="0006284A"/>
    <w:rsid w:val="00067671"/>
    <w:rsid w:val="00067FD4"/>
    <w:rsid w:val="000709BE"/>
    <w:rsid w:val="00071264"/>
    <w:rsid w:val="0007325F"/>
    <w:rsid w:val="00076427"/>
    <w:rsid w:val="000766CD"/>
    <w:rsid w:val="00076CF3"/>
    <w:rsid w:val="00082642"/>
    <w:rsid w:val="00082F5B"/>
    <w:rsid w:val="0008374D"/>
    <w:rsid w:val="00086A81"/>
    <w:rsid w:val="0009048D"/>
    <w:rsid w:val="00095756"/>
    <w:rsid w:val="000A0387"/>
    <w:rsid w:val="000A06A9"/>
    <w:rsid w:val="000A4154"/>
    <w:rsid w:val="000B1897"/>
    <w:rsid w:val="000C150C"/>
    <w:rsid w:val="000C51DF"/>
    <w:rsid w:val="000C5299"/>
    <w:rsid w:val="000C6C51"/>
    <w:rsid w:val="000D2D53"/>
    <w:rsid w:val="000D421C"/>
    <w:rsid w:val="000D5324"/>
    <w:rsid w:val="000D5D21"/>
    <w:rsid w:val="000D79BB"/>
    <w:rsid w:val="000E4040"/>
    <w:rsid w:val="000E782C"/>
    <w:rsid w:val="000E7A91"/>
    <w:rsid w:val="000F004A"/>
    <w:rsid w:val="000F04A0"/>
    <w:rsid w:val="000F73CF"/>
    <w:rsid w:val="001009DD"/>
    <w:rsid w:val="00103520"/>
    <w:rsid w:val="001118A1"/>
    <w:rsid w:val="00112932"/>
    <w:rsid w:val="00113FA1"/>
    <w:rsid w:val="0012004A"/>
    <w:rsid w:val="00126C97"/>
    <w:rsid w:val="001274DA"/>
    <w:rsid w:val="00133BD0"/>
    <w:rsid w:val="00141332"/>
    <w:rsid w:val="00160222"/>
    <w:rsid w:val="00161D4E"/>
    <w:rsid w:val="001644E9"/>
    <w:rsid w:val="001824BC"/>
    <w:rsid w:val="00190220"/>
    <w:rsid w:val="00191386"/>
    <w:rsid w:val="00191DFD"/>
    <w:rsid w:val="001955A5"/>
    <w:rsid w:val="0019576C"/>
    <w:rsid w:val="00196F5D"/>
    <w:rsid w:val="00197224"/>
    <w:rsid w:val="001A1597"/>
    <w:rsid w:val="001A2C4F"/>
    <w:rsid w:val="001B04A1"/>
    <w:rsid w:val="001B5055"/>
    <w:rsid w:val="001B78D3"/>
    <w:rsid w:val="001C2B3F"/>
    <w:rsid w:val="001D2C5F"/>
    <w:rsid w:val="001D305A"/>
    <w:rsid w:val="001D7D25"/>
    <w:rsid w:val="001E5671"/>
    <w:rsid w:val="001E757B"/>
    <w:rsid w:val="00202707"/>
    <w:rsid w:val="002059DF"/>
    <w:rsid w:val="00233CF7"/>
    <w:rsid w:val="0024541B"/>
    <w:rsid w:val="00257AD3"/>
    <w:rsid w:val="002606D5"/>
    <w:rsid w:val="00262A9B"/>
    <w:rsid w:val="00266D2A"/>
    <w:rsid w:val="002718AC"/>
    <w:rsid w:val="00281957"/>
    <w:rsid w:val="0028217C"/>
    <w:rsid w:val="00284D16"/>
    <w:rsid w:val="00286424"/>
    <w:rsid w:val="00286733"/>
    <w:rsid w:val="002868A8"/>
    <w:rsid w:val="0029192B"/>
    <w:rsid w:val="00293210"/>
    <w:rsid w:val="002942A8"/>
    <w:rsid w:val="002945F6"/>
    <w:rsid w:val="002946A3"/>
    <w:rsid w:val="002A3B81"/>
    <w:rsid w:val="002A5A5E"/>
    <w:rsid w:val="002A7B67"/>
    <w:rsid w:val="002A7C41"/>
    <w:rsid w:val="002C788F"/>
    <w:rsid w:val="002D711C"/>
    <w:rsid w:val="002E77B8"/>
    <w:rsid w:val="003028DB"/>
    <w:rsid w:val="003036FC"/>
    <w:rsid w:val="00312D12"/>
    <w:rsid w:val="00314C77"/>
    <w:rsid w:val="0031687C"/>
    <w:rsid w:val="00322EE3"/>
    <w:rsid w:val="00325340"/>
    <w:rsid w:val="003303E4"/>
    <w:rsid w:val="00330F25"/>
    <w:rsid w:val="0033125E"/>
    <w:rsid w:val="003332B9"/>
    <w:rsid w:val="003335BB"/>
    <w:rsid w:val="003351DD"/>
    <w:rsid w:val="00341380"/>
    <w:rsid w:val="003506A4"/>
    <w:rsid w:val="00350F47"/>
    <w:rsid w:val="00356538"/>
    <w:rsid w:val="00357C41"/>
    <w:rsid w:val="00363B9B"/>
    <w:rsid w:val="0036661B"/>
    <w:rsid w:val="00366B71"/>
    <w:rsid w:val="003727D3"/>
    <w:rsid w:val="00375E03"/>
    <w:rsid w:val="0039017C"/>
    <w:rsid w:val="003911FF"/>
    <w:rsid w:val="00393B29"/>
    <w:rsid w:val="003A0520"/>
    <w:rsid w:val="003B2115"/>
    <w:rsid w:val="003C523B"/>
    <w:rsid w:val="003C7306"/>
    <w:rsid w:val="003D3AF4"/>
    <w:rsid w:val="003E2511"/>
    <w:rsid w:val="003E64A4"/>
    <w:rsid w:val="003F38B9"/>
    <w:rsid w:val="003F3CE8"/>
    <w:rsid w:val="003F57C2"/>
    <w:rsid w:val="003F5836"/>
    <w:rsid w:val="00401199"/>
    <w:rsid w:val="00401F19"/>
    <w:rsid w:val="00403FBC"/>
    <w:rsid w:val="004118B5"/>
    <w:rsid w:val="0041393C"/>
    <w:rsid w:val="00417E29"/>
    <w:rsid w:val="00422184"/>
    <w:rsid w:val="0042264E"/>
    <w:rsid w:val="00431418"/>
    <w:rsid w:val="00435032"/>
    <w:rsid w:val="00440026"/>
    <w:rsid w:val="00443467"/>
    <w:rsid w:val="0044382A"/>
    <w:rsid w:val="00457CEE"/>
    <w:rsid w:val="00460776"/>
    <w:rsid w:val="00462509"/>
    <w:rsid w:val="00467C06"/>
    <w:rsid w:val="00472C93"/>
    <w:rsid w:val="0047461C"/>
    <w:rsid w:val="00476E45"/>
    <w:rsid w:val="00481BC3"/>
    <w:rsid w:val="00487EDD"/>
    <w:rsid w:val="004928DE"/>
    <w:rsid w:val="00494117"/>
    <w:rsid w:val="004A042C"/>
    <w:rsid w:val="004A2743"/>
    <w:rsid w:val="004A30EA"/>
    <w:rsid w:val="004A51AD"/>
    <w:rsid w:val="004A6F6F"/>
    <w:rsid w:val="004A7F7D"/>
    <w:rsid w:val="004C588F"/>
    <w:rsid w:val="004C7BF3"/>
    <w:rsid w:val="004D3927"/>
    <w:rsid w:val="004F0B33"/>
    <w:rsid w:val="004F41C0"/>
    <w:rsid w:val="005017BB"/>
    <w:rsid w:val="005030DD"/>
    <w:rsid w:val="00503647"/>
    <w:rsid w:val="00512BD2"/>
    <w:rsid w:val="005200B4"/>
    <w:rsid w:val="005227B7"/>
    <w:rsid w:val="00532EDC"/>
    <w:rsid w:val="00537ABD"/>
    <w:rsid w:val="005517E8"/>
    <w:rsid w:val="00551C13"/>
    <w:rsid w:val="00557A9A"/>
    <w:rsid w:val="0056333C"/>
    <w:rsid w:val="00574C99"/>
    <w:rsid w:val="0057573A"/>
    <w:rsid w:val="00576B61"/>
    <w:rsid w:val="005839E8"/>
    <w:rsid w:val="005A2F32"/>
    <w:rsid w:val="005A3AF6"/>
    <w:rsid w:val="005B4247"/>
    <w:rsid w:val="005B7017"/>
    <w:rsid w:val="005C3C7C"/>
    <w:rsid w:val="005C4BCC"/>
    <w:rsid w:val="005C4F68"/>
    <w:rsid w:val="005D05B9"/>
    <w:rsid w:val="005D19D8"/>
    <w:rsid w:val="005D47D4"/>
    <w:rsid w:val="005D7A24"/>
    <w:rsid w:val="005E3AB1"/>
    <w:rsid w:val="005E7D8C"/>
    <w:rsid w:val="00605DFD"/>
    <w:rsid w:val="0060760E"/>
    <w:rsid w:val="006117A0"/>
    <w:rsid w:val="00613217"/>
    <w:rsid w:val="00620D8B"/>
    <w:rsid w:val="006214F0"/>
    <w:rsid w:val="00622CE5"/>
    <w:rsid w:val="00626498"/>
    <w:rsid w:val="00631218"/>
    <w:rsid w:val="00632C81"/>
    <w:rsid w:val="00635A79"/>
    <w:rsid w:val="00637195"/>
    <w:rsid w:val="00637F12"/>
    <w:rsid w:val="0064354E"/>
    <w:rsid w:val="00651CD6"/>
    <w:rsid w:val="00653F3F"/>
    <w:rsid w:val="00655844"/>
    <w:rsid w:val="00657490"/>
    <w:rsid w:val="00670F6B"/>
    <w:rsid w:val="006753D8"/>
    <w:rsid w:val="006759E9"/>
    <w:rsid w:val="00676722"/>
    <w:rsid w:val="00680F16"/>
    <w:rsid w:val="0068232E"/>
    <w:rsid w:val="00684A3B"/>
    <w:rsid w:val="00694F35"/>
    <w:rsid w:val="006A3455"/>
    <w:rsid w:val="006A3D98"/>
    <w:rsid w:val="006B243F"/>
    <w:rsid w:val="006C46AF"/>
    <w:rsid w:val="006D3EB6"/>
    <w:rsid w:val="006D62B3"/>
    <w:rsid w:val="006E0FAA"/>
    <w:rsid w:val="006F4CAD"/>
    <w:rsid w:val="006F6FB2"/>
    <w:rsid w:val="006F71D1"/>
    <w:rsid w:val="007010F6"/>
    <w:rsid w:val="00702AE9"/>
    <w:rsid w:val="0070432F"/>
    <w:rsid w:val="00706309"/>
    <w:rsid w:val="00717BDB"/>
    <w:rsid w:val="00717E30"/>
    <w:rsid w:val="0072272C"/>
    <w:rsid w:val="00726623"/>
    <w:rsid w:val="00734E31"/>
    <w:rsid w:val="007514A5"/>
    <w:rsid w:val="007539F5"/>
    <w:rsid w:val="00762A08"/>
    <w:rsid w:val="00764E18"/>
    <w:rsid w:val="00764E7E"/>
    <w:rsid w:val="00771F25"/>
    <w:rsid w:val="007771C8"/>
    <w:rsid w:val="00777D24"/>
    <w:rsid w:val="00777E20"/>
    <w:rsid w:val="007836F8"/>
    <w:rsid w:val="00783852"/>
    <w:rsid w:val="00794885"/>
    <w:rsid w:val="007964AE"/>
    <w:rsid w:val="007B5E9C"/>
    <w:rsid w:val="007C42B2"/>
    <w:rsid w:val="007E1428"/>
    <w:rsid w:val="007E576A"/>
    <w:rsid w:val="007E63D5"/>
    <w:rsid w:val="00805034"/>
    <w:rsid w:val="00806A1E"/>
    <w:rsid w:val="00807AEB"/>
    <w:rsid w:val="008120E6"/>
    <w:rsid w:val="00815825"/>
    <w:rsid w:val="008179AE"/>
    <w:rsid w:val="00817CDD"/>
    <w:rsid w:val="00820518"/>
    <w:rsid w:val="008255E1"/>
    <w:rsid w:val="00840B9A"/>
    <w:rsid w:val="00841B4E"/>
    <w:rsid w:val="00845C0B"/>
    <w:rsid w:val="008533F8"/>
    <w:rsid w:val="00860B77"/>
    <w:rsid w:val="00861864"/>
    <w:rsid w:val="008657A6"/>
    <w:rsid w:val="00866B8F"/>
    <w:rsid w:val="0086770D"/>
    <w:rsid w:val="008769B5"/>
    <w:rsid w:val="00876B66"/>
    <w:rsid w:val="00886E2F"/>
    <w:rsid w:val="008A6545"/>
    <w:rsid w:val="008B5FA5"/>
    <w:rsid w:val="008C5558"/>
    <w:rsid w:val="008D28B8"/>
    <w:rsid w:val="008E25EE"/>
    <w:rsid w:val="008E2907"/>
    <w:rsid w:val="008E4E6E"/>
    <w:rsid w:val="008F342D"/>
    <w:rsid w:val="008F4A38"/>
    <w:rsid w:val="008F7B0E"/>
    <w:rsid w:val="0090290C"/>
    <w:rsid w:val="0091144D"/>
    <w:rsid w:val="00920526"/>
    <w:rsid w:val="0092547A"/>
    <w:rsid w:val="00934CB4"/>
    <w:rsid w:val="00935F33"/>
    <w:rsid w:val="009443CA"/>
    <w:rsid w:val="00951E9F"/>
    <w:rsid w:val="00957132"/>
    <w:rsid w:val="009613DD"/>
    <w:rsid w:val="00962A23"/>
    <w:rsid w:val="00964FAB"/>
    <w:rsid w:val="00974743"/>
    <w:rsid w:val="00990662"/>
    <w:rsid w:val="00996159"/>
    <w:rsid w:val="009964CA"/>
    <w:rsid w:val="009A3B8A"/>
    <w:rsid w:val="009B0783"/>
    <w:rsid w:val="009B44EB"/>
    <w:rsid w:val="009B482F"/>
    <w:rsid w:val="009B6864"/>
    <w:rsid w:val="009C6987"/>
    <w:rsid w:val="009E56A3"/>
    <w:rsid w:val="009F1CF4"/>
    <w:rsid w:val="00A00BAF"/>
    <w:rsid w:val="00A16C31"/>
    <w:rsid w:val="00A200A7"/>
    <w:rsid w:val="00A21D5E"/>
    <w:rsid w:val="00A253BB"/>
    <w:rsid w:val="00A26933"/>
    <w:rsid w:val="00A35634"/>
    <w:rsid w:val="00A40C65"/>
    <w:rsid w:val="00A4531A"/>
    <w:rsid w:val="00A54946"/>
    <w:rsid w:val="00A7275E"/>
    <w:rsid w:val="00A768D5"/>
    <w:rsid w:val="00A97139"/>
    <w:rsid w:val="00AA060D"/>
    <w:rsid w:val="00AA3125"/>
    <w:rsid w:val="00AA3599"/>
    <w:rsid w:val="00AA7BFB"/>
    <w:rsid w:val="00AC31D1"/>
    <w:rsid w:val="00AC7913"/>
    <w:rsid w:val="00AD39C3"/>
    <w:rsid w:val="00AF467E"/>
    <w:rsid w:val="00AF7AA7"/>
    <w:rsid w:val="00B130AF"/>
    <w:rsid w:val="00B163A5"/>
    <w:rsid w:val="00B22C67"/>
    <w:rsid w:val="00B24E2F"/>
    <w:rsid w:val="00B2557D"/>
    <w:rsid w:val="00B31B15"/>
    <w:rsid w:val="00B41305"/>
    <w:rsid w:val="00B41680"/>
    <w:rsid w:val="00B45AB6"/>
    <w:rsid w:val="00B45BAB"/>
    <w:rsid w:val="00B46362"/>
    <w:rsid w:val="00B5043D"/>
    <w:rsid w:val="00B6467D"/>
    <w:rsid w:val="00B67326"/>
    <w:rsid w:val="00B72AB3"/>
    <w:rsid w:val="00B75ED5"/>
    <w:rsid w:val="00B8235C"/>
    <w:rsid w:val="00B965BC"/>
    <w:rsid w:val="00B97EC4"/>
    <w:rsid w:val="00BA3750"/>
    <w:rsid w:val="00BA3A5F"/>
    <w:rsid w:val="00BA47DC"/>
    <w:rsid w:val="00BA505D"/>
    <w:rsid w:val="00BB6164"/>
    <w:rsid w:val="00BD56C4"/>
    <w:rsid w:val="00BE12E5"/>
    <w:rsid w:val="00BE2DFF"/>
    <w:rsid w:val="00BF0E0A"/>
    <w:rsid w:val="00BF3A57"/>
    <w:rsid w:val="00BF570B"/>
    <w:rsid w:val="00C0252E"/>
    <w:rsid w:val="00C06994"/>
    <w:rsid w:val="00C116F7"/>
    <w:rsid w:val="00C12BD6"/>
    <w:rsid w:val="00C203CA"/>
    <w:rsid w:val="00C40EAC"/>
    <w:rsid w:val="00C539F6"/>
    <w:rsid w:val="00C56996"/>
    <w:rsid w:val="00C608B5"/>
    <w:rsid w:val="00C8196F"/>
    <w:rsid w:val="00C8284D"/>
    <w:rsid w:val="00C82F18"/>
    <w:rsid w:val="00C941F4"/>
    <w:rsid w:val="00CA1D61"/>
    <w:rsid w:val="00CA36AD"/>
    <w:rsid w:val="00CB0426"/>
    <w:rsid w:val="00CE3DB0"/>
    <w:rsid w:val="00CF007F"/>
    <w:rsid w:val="00CF6082"/>
    <w:rsid w:val="00D03D72"/>
    <w:rsid w:val="00D05E23"/>
    <w:rsid w:val="00D0725D"/>
    <w:rsid w:val="00D1587D"/>
    <w:rsid w:val="00D30086"/>
    <w:rsid w:val="00D30BD9"/>
    <w:rsid w:val="00D3546E"/>
    <w:rsid w:val="00D40088"/>
    <w:rsid w:val="00D41C2A"/>
    <w:rsid w:val="00D44159"/>
    <w:rsid w:val="00D44DF8"/>
    <w:rsid w:val="00D4598F"/>
    <w:rsid w:val="00D5040B"/>
    <w:rsid w:val="00D511FE"/>
    <w:rsid w:val="00D51607"/>
    <w:rsid w:val="00D543A2"/>
    <w:rsid w:val="00D57070"/>
    <w:rsid w:val="00D72D11"/>
    <w:rsid w:val="00D765A7"/>
    <w:rsid w:val="00D82CE6"/>
    <w:rsid w:val="00D83758"/>
    <w:rsid w:val="00D97B29"/>
    <w:rsid w:val="00DA03A2"/>
    <w:rsid w:val="00DA4E59"/>
    <w:rsid w:val="00DC1042"/>
    <w:rsid w:val="00DD3877"/>
    <w:rsid w:val="00DD610E"/>
    <w:rsid w:val="00DE3474"/>
    <w:rsid w:val="00DF10CE"/>
    <w:rsid w:val="00DF1DFB"/>
    <w:rsid w:val="00DF50F0"/>
    <w:rsid w:val="00DF73C3"/>
    <w:rsid w:val="00E00BB1"/>
    <w:rsid w:val="00E02048"/>
    <w:rsid w:val="00E177C5"/>
    <w:rsid w:val="00E24702"/>
    <w:rsid w:val="00E34BF9"/>
    <w:rsid w:val="00E37A18"/>
    <w:rsid w:val="00E40572"/>
    <w:rsid w:val="00E47F58"/>
    <w:rsid w:val="00E60640"/>
    <w:rsid w:val="00E6071D"/>
    <w:rsid w:val="00E6142E"/>
    <w:rsid w:val="00E61B6C"/>
    <w:rsid w:val="00E63A3E"/>
    <w:rsid w:val="00E86E1A"/>
    <w:rsid w:val="00E92A1D"/>
    <w:rsid w:val="00EB467A"/>
    <w:rsid w:val="00EB6F23"/>
    <w:rsid w:val="00EC1C95"/>
    <w:rsid w:val="00EC4F89"/>
    <w:rsid w:val="00ED2E4E"/>
    <w:rsid w:val="00ED33B4"/>
    <w:rsid w:val="00ED6EB1"/>
    <w:rsid w:val="00ED7BBA"/>
    <w:rsid w:val="00EF4E9C"/>
    <w:rsid w:val="00F04437"/>
    <w:rsid w:val="00F0767E"/>
    <w:rsid w:val="00F11015"/>
    <w:rsid w:val="00F1236F"/>
    <w:rsid w:val="00F14441"/>
    <w:rsid w:val="00F1504C"/>
    <w:rsid w:val="00F23752"/>
    <w:rsid w:val="00F25CB9"/>
    <w:rsid w:val="00F3135E"/>
    <w:rsid w:val="00F35EF3"/>
    <w:rsid w:val="00F37BF4"/>
    <w:rsid w:val="00F40BB1"/>
    <w:rsid w:val="00F421A0"/>
    <w:rsid w:val="00F5055E"/>
    <w:rsid w:val="00F536D4"/>
    <w:rsid w:val="00F53C4B"/>
    <w:rsid w:val="00F55C6B"/>
    <w:rsid w:val="00F5798D"/>
    <w:rsid w:val="00F63BE6"/>
    <w:rsid w:val="00F6580C"/>
    <w:rsid w:val="00F7059C"/>
    <w:rsid w:val="00F80368"/>
    <w:rsid w:val="00F8503C"/>
    <w:rsid w:val="00F939E2"/>
    <w:rsid w:val="00FA0F60"/>
    <w:rsid w:val="00FA46ED"/>
    <w:rsid w:val="00FA7BDC"/>
    <w:rsid w:val="00FB0AD2"/>
    <w:rsid w:val="00FB119D"/>
    <w:rsid w:val="00FB42D3"/>
    <w:rsid w:val="00FC12C2"/>
    <w:rsid w:val="00FC5E4D"/>
    <w:rsid w:val="00FC74AE"/>
    <w:rsid w:val="00FD08FC"/>
    <w:rsid w:val="00FD2747"/>
    <w:rsid w:val="00FF0624"/>
    <w:rsid w:val="00FF1464"/>
    <w:rsid w:val="00FF190B"/>
    <w:rsid w:val="00FF61A9"/>
    <w:rsid w:val="3DFFD6F0"/>
    <w:rsid w:val="3F7E010E"/>
    <w:rsid w:val="5DDF144F"/>
    <w:rsid w:val="7ADED6F5"/>
    <w:rsid w:val="7DFFC796"/>
    <w:rsid w:val="9FF6FFEB"/>
    <w:rsid w:val="F4FF3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kern w:val="0"/>
      <w:sz w:val="22"/>
      <w:szCs w:val="22"/>
      <w:lang w:val="en-CA" w:eastAsia="en-US" w:bidi="ar-SA"/>
    </w:rPr>
  </w:style>
  <w:style w:type="paragraph" w:styleId="2">
    <w:name w:val="heading 2"/>
    <w:next w:val="1"/>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10">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7"/>
    <w:unhideWhenUsed/>
    <w:qFormat/>
    <w:uiPriority w:val="99"/>
    <w:pPr>
      <w:spacing w:after="0" w:line="240" w:lineRule="auto"/>
    </w:pPr>
    <w:rPr>
      <w:sz w:val="18"/>
      <w:szCs w:val="18"/>
    </w:rPr>
  </w:style>
  <w:style w:type="paragraph" w:styleId="4">
    <w:name w:val="annotation text"/>
    <w:basedOn w:val="1"/>
    <w:link w:val="16"/>
    <w:unhideWhenUsed/>
    <w:qFormat/>
    <w:uiPriority w:val="99"/>
    <w:rPr>
      <w:sz w:val="20"/>
      <w:szCs w:val="20"/>
    </w:rPr>
  </w:style>
  <w:style w:type="paragraph" w:styleId="5">
    <w:name w:val="annotation subject"/>
    <w:basedOn w:val="4"/>
    <w:next w:val="4"/>
    <w:link w:val="20"/>
    <w:unhideWhenUsed/>
    <w:qFormat/>
    <w:uiPriority w:val="99"/>
    <w:pPr>
      <w:spacing w:line="240" w:lineRule="auto"/>
    </w:pPr>
    <w:rPr>
      <w:b/>
      <w:bCs/>
    </w:rPr>
  </w:style>
  <w:style w:type="paragraph" w:styleId="6">
    <w:name w:val="footer"/>
    <w:basedOn w:val="1"/>
    <w:link w:val="19"/>
    <w:unhideWhenUsed/>
    <w:qFormat/>
    <w:uiPriority w:val="99"/>
    <w:pPr>
      <w:tabs>
        <w:tab w:val="center" w:pos="4153"/>
        <w:tab w:val="right" w:pos="8306"/>
      </w:tabs>
      <w:snapToGrid w:val="0"/>
      <w:spacing w:line="240" w:lineRule="auto"/>
    </w:pPr>
    <w:rPr>
      <w:sz w:val="18"/>
      <w:szCs w:val="18"/>
    </w:rPr>
  </w:style>
  <w:style w:type="paragraph" w:styleId="7">
    <w:name w:val="footnote text"/>
    <w:basedOn w:val="1"/>
    <w:link w:val="23"/>
    <w:unhideWhenUsed/>
    <w:qFormat/>
    <w:uiPriority w:val="99"/>
    <w:pPr>
      <w:snapToGrid w:val="0"/>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HTML Preformatted"/>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11">
    <w:name w:val="annotation reference"/>
    <w:basedOn w:val="10"/>
    <w:unhideWhenUsed/>
    <w:qFormat/>
    <w:uiPriority w:val="99"/>
    <w:rPr>
      <w:sz w:val="16"/>
      <w:szCs w:val="16"/>
    </w:rPr>
  </w:style>
  <w:style w:type="character" w:styleId="12">
    <w:name w:val="FollowedHyperlink"/>
    <w:basedOn w:val="10"/>
    <w:unhideWhenUsed/>
    <w:qFormat/>
    <w:uiPriority w:val="99"/>
    <w:rPr>
      <w:color w:val="800080" w:themeColor="followedHyperlink"/>
      <w:u w:val="single"/>
      <w14:textFill>
        <w14:solidFill>
          <w14:schemeClr w14:val="folHlink"/>
        </w14:solidFill>
      </w14:textFill>
    </w:rPr>
  </w:style>
  <w:style w:type="character" w:styleId="13">
    <w:name w:val="footnote reference"/>
    <w:basedOn w:val="10"/>
    <w:unhideWhenUsed/>
    <w:uiPriority w:val="99"/>
    <w:rPr>
      <w:vertAlign w:val="superscript"/>
    </w:rPr>
  </w:style>
  <w:style w:type="character" w:styleId="14">
    <w:name w:val="Hyperlink"/>
    <w:basedOn w:val="10"/>
    <w:unhideWhenUsed/>
    <w:qFormat/>
    <w:uiPriority w:val="99"/>
    <w:rPr>
      <w:color w:val="0000FF"/>
      <w:u w:val="single"/>
    </w:rPr>
  </w:style>
  <w:style w:type="character" w:customStyle="1" w:styleId="16">
    <w:name w:val="Comment Text Char"/>
    <w:basedOn w:val="10"/>
    <w:link w:val="4"/>
    <w:qFormat/>
    <w:uiPriority w:val="99"/>
    <w:rPr>
      <w:rFonts w:ascii="Calibri" w:hAnsi="Calibri" w:eastAsia="SimSun" w:cs="Times New Roman"/>
      <w:kern w:val="0"/>
      <w:sz w:val="20"/>
      <w:szCs w:val="20"/>
      <w:lang w:val="en-CA" w:eastAsia="en-US"/>
    </w:rPr>
  </w:style>
  <w:style w:type="character" w:customStyle="1" w:styleId="17">
    <w:name w:val="Balloon Text Char"/>
    <w:basedOn w:val="10"/>
    <w:link w:val="3"/>
    <w:semiHidden/>
    <w:qFormat/>
    <w:uiPriority w:val="99"/>
    <w:rPr>
      <w:rFonts w:ascii="Calibri" w:hAnsi="Calibri" w:eastAsia="SimSun" w:cs="Times New Roman"/>
      <w:kern w:val="0"/>
      <w:sz w:val="18"/>
      <w:szCs w:val="18"/>
      <w:lang w:val="en-CA" w:eastAsia="en-US"/>
    </w:rPr>
  </w:style>
  <w:style w:type="character" w:customStyle="1" w:styleId="18">
    <w:name w:val="Header Char"/>
    <w:basedOn w:val="10"/>
    <w:link w:val="8"/>
    <w:qFormat/>
    <w:uiPriority w:val="99"/>
    <w:rPr>
      <w:rFonts w:ascii="Calibri" w:hAnsi="Calibri" w:eastAsia="SimSun" w:cs="Times New Roman"/>
      <w:kern w:val="0"/>
      <w:sz w:val="18"/>
      <w:szCs w:val="18"/>
      <w:lang w:val="en-CA" w:eastAsia="en-US"/>
    </w:rPr>
  </w:style>
  <w:style w:type="character" w:customStyle="1" w:styleId="19">
    <w:name w:val="Footer Char"/>
    <w:basedOn w:val="10"/>
    <w:link w:val="6"/>
    <w:qFormat/>
    <w:uiPriority w:val="99"/>
    <w:rPr>
      <w:rFonts w:ascii="Calibri" w:hAnsi="Calibri" w:eastAsia="SimSun" w:cs="Times New Roman"/>
      <w:kern w:val="0"/>
      <w:sz w:val="18"/>
      <w:szCs w:val="18"/>
      <w:lang w:val="en-CA" w:eastAsia="en-US"/>
    </w:rPr>
  </w:style>
  <w:style w:type="character" w:customStyle="1" w:styleId="20">
    <w:name w:val="Comment Subject Char"/>
    <w:basedOn w:val="16"/>
    <w:link w:val="5"/>
    <w:semiHidden/>
    <w:qFormat/>
    <w:uiPriority w:val="99"/>
    <w:rPr>
      <w:rFonts w:ascii="Calibri" w:hAnsi="Calibri" w:eastAsia="SimSun" w:cs="Times New Roman"/>
      <w:b/>
      <w:bCs/>
      <w:kern w:val="0"/>
      <w:sz w:val="20"/>
      <w:szCs w:val="20"/>
      <w:lang w:val="en-CA" w:eastAsia="en-US"/>
    </w:rPr>
  </w:style>
  <w:style w:type="paragraph" w:customStyle="1" w:styleId="21">
    <w:name w:val="List Paragraph"/>
    <w:basedOn w:val="1"/>
    <w:qFormat/>
    <w:uiPriority w:val="34"/>
    <w:pPr>
      <w:ind w:left="720"/>
      <w:contextualSpacing/>
    </w:pPr>
  </w:style>
  <w:style w:type="paragraph" w:customStyle="1" w:styleId="22">
    <w:name w:val="Revision"/>
    <w:hidden/>
    <w:semiHidden/>
    <w:qFormat/>
    <w:uiPriority w:val="99"/>
    <w:rPr>
      <w:rFonts w:ascii="Calibri" w:hAnsi="Calibri" w:eastAsia="SimSun" w:cs="Times New Roman"/>
      <w:kern w:val="0"/>
      <w:sz w:val="22"/>
      <w:szCs w:val="22"/>
      <w:lang w:val="en-CA" w:eastAsia="en-US" w:bidi="ar-SA"/>
    </w:rPr>
  </w:style>
  <w:style w:type="character" w:customStyle="1" w:styleId="23">
    <w:name w:val="Footnote Text Char"/>
    <w:basedOn w:val="10"/>
    <w:link w:val="7"/>
    <w:qFormat/>
    <w:uiPriority w:val="99"/>
    <w:rPr>
      <w:rFonts w:ascii="Calibri" w:hAnsi="Calibri" w:eastAsia="SimSun" w:cs="Times New Roman"/>
      <w:kern w:val="0"/>
      <w:sz w:val="18"/>
      <w:szCs w:val="18"/>
      <w:lang w:val="en-CA" w:eastAsia="en-US"/>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566</Words>
  <Characters>3315</Characters>
  <Lines>53</Lines>
  <Paragraphs>14</Paragraphs>
  <TotalTime>0</TotalTime>
  <ScaleCrop>false</ScaleCrop>
  <LinksUpToDate>false</LinksUpToDate>
  <CharactersWithSpaces>4138</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2019-04-01T11:29:00Z</dcterms:created>
  <dc:creator>Alan X. Chen</dc:creator>
  <cp:lastModifiedBy>X_Bourne</cp:lastModifiedBy>
  <cp:lastPrinted>2019-04-01T11:29:00Z</cp:lastPrinted>
  <dcterms:modified xsi:type="dcterms:W3CDTF">2019-08-05T02:58:09Z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1033-1.4.0.1935</vt:lpwstr>
  </property>
</Properties>
</file>